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448D6" w14:textId="77777777" w:rsidR="00A87B59" w:rsidRDefault="00A87B59" w:rsidP="004F044A">
      <w:pPr>
        <w:tabs>
          <w:tab w:val="left" w:pos="2370"/>
          <w:tab w:val="left" w:pos="3200"/>
        </w:tabs>
        <w:jc w:val="both"/>
        <w:rPr>
          <w:rFonts w:asciiTheme="majorHAnsi" w:hAnsiTheme="majorHAnsi" w:cs="Arial"/>
          <w:color w:val="000000"/>
          <w:lang w:val="en-US"/>
        </w:rPr>
      </w:pPr>
    </w:p>
    <w:p w14:paraId="3F3B153B" w14:textId="77777777" w:rsidR="00A87B59" w:rsidRDefault="00A87B59" w:rsidP="004F044A">
      <w:pPr>
        <w:tabs>
          <w:tab w:val="left" w:pos="2370"/>
          <w:tab w:val="left" w:pos="3200"/>
        </w:tabs>
        <w:jc w:val="both"/>
        <w:rPr>
          <w:rFonts w:asciiTheme="majorHAnsi" w:hAnsiTheme="majorHAnsi" w:cs="Arial"/>
          <w:color w:val="000000"/>
          <w:lang w:val="en-US"/>
        </w:rPr>
      </w:pPr>
    </w:p>
    <w:p w14:paraId="58AA49F4" w14:textId="77777777" w:rsidR="00A87B59" w:rsidRDefault="00A87B59" w:rsidP="00454600">
      <w:pPr>
        <w:tabs>
          <w:tab w:val="left" w:pos="2370"/>
          <w:tab w:val="left" w:pos="3200"/>
        </w:tabs>
        <w:jc w:val="right"/>
        <w:rPr>
          <w:rFonts w:asciiTheme="majorHAnsi" w:hAnsiTheme="majorHAnsi" w:cs="Arial"/>
          <w:color w:val="000000"/>
          <w:lang w:val="en-US"/>
        </w:rPr>
      </w:pPr>
    </w:p>
    <w:p w14:paraId="571038E2" w14:textId="77777777" w:rsidR="00454600" w:rsidRDefault="00454600" w:rsidP="00454600">
      <w:pPr>
        <w:tabs>
          <w:tab w:val="left" w:pos="2370"/>
          <w:tab w:val="left" w:pos="3200"/>
        </w:tabs>
        <w:jc w:val="right"/>
        <w:rPr>
          <w:rFonts w:asciiTheme="majorHAnsi" w:hAnsiTheme="majorHAnsi" w:cs="Arial"/>
          <w:color w:val="000000"/>
          <w:lang w:val="en-US"/>
        </w:rPr>
      </w:pPr>
    </w:p>
    <w:p w14:paraId="086E64B8" w14:textId="45C7821B" w:rsidR="00AF4AAF" w:rsidRPr="00A87B59" w:rsidRDefault="00454600" w:rsidP="00454600">
      <w:pPr>
        <w:tabs>
          <w:tab w:val="left" w:pos="2370"/>
          <w:tab w:val="left" w:pos="3200"/>
        </w:tabs>
        <w:ind w:left="708"/>
        <w:jc w:val="right"/>
        <w:rPr>
          <w:rFonts w:ascii="Calibri" w:hAnsi="Calibri" w:cs="Calibri"/>
          <w:color w:val="000000"/>
          <w:sz w:val="20"/>
          <w:szCs w:val="20"/>
        </w:rPr>
      </w:pPr>
      <w:r>
        <w:rPr>
          <w:rFonts w:ascii="Calibri" w:hAnsi="Calibri" w:cs="Calibri"/>
          <w:color w:val="000000"/>
          <w:sz w:val="20"/>
          <w:szCs w:val="20"/>
        </w:rPr>
        <w:tab/>
      </w:r>
      <w:r>
        <w:rPr>
          <w:rFonts w:ascii="Calibri" w:hAnsi="Calibri" w:cs="Calibri"/>
          <w:color w:val="000000"/>
          <w:sz w:val="20"/>
          <w:szCs w:val="20"/>
        </w:rPr>
        <w:tab/>
      </w:r>
      <w:proofErr w:type="gramStart"/>
      <w:r w:rsidR="00732184">
        <w:rPr>
          <w:rFonts w:ascii="Calibri" w:hAnsi="Calibri" w:cs="Calibri"/>
          <w:color w:val="000000"/>
          <w:sz w:val="20"/>
          <w:szCs w:val="20"/>
        </w:rPr>
        <w:t>,l</w:t>
      </w:r>
      <w:proofErr w:type="gramEnd"/>
      <w:r w:rsidR="00732184">
        <w:rPr>
          <w:rFonts w:ascii="Calibri" w:hAnsi="Calibri" w:cs="Calibri"/>
          <w:color w:val="000000"/>
          <w:sz w:val="20"/>
          <w:szCs w:val="20"/>
        </w:rPr>
        <w:t xml:space="preserve"> </w:t>
      </w:r>
      <w:r w:rsidR="00732184">
        <w:rPr>
          <w:rFonts w:ascii="Calibri" w:hAnsi="Calibri" w:cs="Calibri"/>
          <w:color w:val="000000"/>
          <w:sz w:val="20"/>
          <w:szCs w:val="20"/>
        </w:rPr>
        <w:tab/>
      </w:r>
      <w:r w:rsidR="001820EA" w:rsidRPr="00A87B59">
        <w:rPr>
          <w:rFonts w:ascii="Calibri" w:hAnsi="Calibri" w:cs="Calibri"/>
          <w:color w:val="000000"/>
          <w:sz w:val="20"/>
          <w:szCs w:val="20"/>
        </w:rPr>
        <w:tab/>
      </w:r>
      <w:r w:rsidR="00ED7958" w:rsidRPr="00A87B59">
        <w:rPr>
          <w:rFonts w:ascii="Calibri" w:hAnsi="Calibri" w:cs="Calibri"/>
          <w:color w:val="000000"/>
          <w:sz w:val="20"/>
          <w:szCs w:val="20"/>
        </w:rPr>
        <w:t>2020</w:t>
      </w:r>
    </w:p>
    <w:p w14:paraId="6747BE03" w14:textId="77777777" w:rsidR="00BD0FE1" w:rsidRDefault="00BD0FE1" w:rsidP="00433A45">
      <w:pPr>
        <w:widowControl w:val="0"/>
        <w:autoSpaceDE w:val="0"/>
        <w:autoSpaceDN w:val="0"/>
        <w:adjustRightInd w:val="0"/>
        <w:jc w:val="right"/>
        <w:rPr>
          <w:rFonts w:ascii="Trebuchet MS" w:hAnsi="Trebuchet MS" w:cs="Calibri"/>
          <w:color w:val="000000"/>
          <w:sz w:val="20"/>
          <w:szCs w:val="20"/>
        </w:rPr>
      </w:pPr>
    </w:p>
    <w:p w14:paraId="0E1A9D52" w14:textId="77777777" w:rsidR="00F10324" w:rsidRPr="00A87B59" w:rsidRDefault="00C2209B" w:rsidP="00433A45">
      <w:pPr>
        <w:widowControl w:val="0"/>
        <w:autoSpaceDE w:val="0"/>
        <w:autoSpaceDN w:val="0"/>
        <w:adjustRightInd w:val="0"/>
        <w:jc w:val="right"/>
        <w:rPr>
          <w:rFonts w:ascii="Trebuchet MS" w:hAnsi="Trebuchet MS" w:cs="Calibri"/>
          <w:color w:val="000000"/>
          <w:sz w:val="20"/>
          <w:szCs w:val="20"/>
        </w:rPr>
      </w:pPr>
      <w:r w:rsidRPr="00A87B59">
        <w:rPr>
          <w:rFonts w:ascii="Trebuchet MS" w:hAnsi="Trebuchet MS" w:cs="Calibri"/>
          <w:color w:val="000000"/>
          <w:sz w:val="20"/>
          <w:szCs w:val="20"/>
        </w:rPr>
        <w:t>Présidence de la Commission Européenne</w:t>
      </w:r>
    </w:p>
    <w:p w14:paraId="2E12084A" w14:textId="77777777" w:rsidR="00F10324" w:rsidRPr="00A87B59" w:rsidRDefault="00C2209B" w:rsidP="00433A45">
      <w:pPr>
        <w:widowControl w:val="0"/>
        <w:autoSpaceDE w:val="0"/>
        <w:autoSpaceDN w:val="0"/>
        <w:adjustRightInd w:val="0"/>
        <w:jc w:val="right"/>
        <w:rPr>
          <w:rFonts w:ascii="Trebuchet MS" w:hAnsi="Trebuchet MS" w:cs="Calibri"/>
          <w:color w:val="000000"/>
          <w:sz w:val="20"/>
          <w:szCs w:val="20"/>
        </w:rPr>
      </w:pPr>
      <w:r w:rsidRPr="00A87B59">
        <w:rPr>
          <w:rFonts w:ascii="Trebuchet MS" w:hAnsi="Trebuchet MS" w:cs="Calibri"/>
          <w:color w:val="000000"/>
          <w:sz w:val="20"/>
          <w:szCs w:val="20"/>
        </w:rPr>
        <w:t xml:space="preserve"> M</w:t>
      </w:r>
      <w:r w:rsidRPr="00A87B59">
        <w:rPr>
          <w:rFonts w:ascii="Trebuchet MS" w:hAnsi="Trebuchet MS" w:cs="Calibri"/>
          <w:color w:val="000000"/>
          <w:sz w:val="20"/>
          <w:szCs w:val="20"/>
          <w:vertAlign w:val="superscript"/>
        </w:rPr>
        <w:t>me</w:t>
      </w:r>
      <w:r w:rsidRPr="00A87B59">
        <w:rPr>
          <w:rFonts w:ascii="Trebuchet MS" w:hAnsi="Trebuchet MS" w:cs="Calibri"/>
          <w:color w:val="000000"/>
          <w:sz w:val="20"/>
          <w:szCs w:val="20"/>
        </w:rPr>
        <w:t xml:space="preserve"> Ursula </w:t>
      </w:r>
      <w:proofErr w:type="spellStart"/>
      <w:r w:rsidRPr="00A87B59">
        <w:rPr>
          <w:rFonts w:ascii="Trebuchet MS" w:hAnsi="Trebuchet MS" w:cs="Calibri"/>
          <w:color w:val="000000"/>
          <w:sz w:val="20"/>
          <w:szCs w:val="20"/>
        </w:rPr>
        <w:t>von</w:t>
      </w:r>
      <w:proofErr w:type="spellEnd"/>
      <w:r w:rsidRPr="00A87B59">
        <w:rPr>
          <w:rFonts w:ascii="Trebuchet MS" w:hAnsi="Trebuchet MS" w:cs="Calibri"/>
          <w:color w:val="000000"/>
          <w:sz w:val="20"/>
          <w:szCs w:val="20"/>
        </w:rPr>
        <w:t xml:space="preserve"> der </w:t>
      </w:r>
      <w:proofErr w:type="spellStart"/>
      <w:r w:rsidRPr="00A87B59">
        <w:rPr>
          <w:rFonts w:ascii="Trebuchet MS" w:hAnsi="Trebuchet MS" w:cs="Calibri"/>
          <w:color w:val="000000"/>
          <w:sz w:val="20"/>
          <w:szCs w:val="20"/>
        </w:rPr>
        <w:t>Leyen</w:t>
      </w:r>
      <w:proofErr w:type="spellEnd"/>
      <w:r w:rsidRPr="00A87B59">
        <w:rPr>
          <w:rFonts w:ascii="Trebuchet MS" w:hAnsi="Trebuchet MS" w:cs="Calibri"/>
          <w:color w:val="000000"/>
          <w:sz w:val="20"/>
          <w:szCs w:val="20"/>
        </w:rPr>
        <w:t xml:space="preserve"> </w:t>
      </w:r>
    </w:p>
    <w:p w14:paraId="04D4CCE3" w14:textId="77777777" w:rsidR="00ED7958" w:rsidRPr="00A87B59" w:rsidRDefault="00C2209B" w:rsidP="00433A45">
      <w:pPr>
        <w:widowControl w:val="0"/>
        <w:autoSpaceDE w:val="0"/>
        <w:autoSpaceDN w:val="0"/>
        <w:adjustRightInd w:val="0"/>
        <w:jc w:val="right"/>
        <w:rPr>
          <w:rFonts w:ascii="Trebuchet MS" w:hAnsi="Trebuchet MS" w:cs="Calibri"/>
          <w:color w:val="000000"/>
          <w:sz w:val="20"/>
          <w:szCs w:val="20"/>
        </w:rPr>
      </w:pPr>
      <w:r w:rsidRPr="00A87B59">
        <w:rPr>
          <w:rFonts w:ascii="Trebuchet MS" w:hAnsi="Trebuchet MS" w:cs="Calibri"/>
          <w:color w:val="000000"/>
          <w:sz w:val="20"/>
          <w:szCs w:val="20"/>
        </w:rPr>
        <w:t xml:space="preserve">Rue de la Loi / </w:t>
      </w:r>
      <w:proofErr w:type="spellStart"/>
      <w:r w:rsidRPr="00A87B59">
        <w:rPr>
          <w:rFonts w:ascii="Trebuchet MS" w:hAnsi="Trebuchet MS" w:cs="Calibri"/>
          <w:color w:val="000000"/>
          <w:sz w:val="20"/>
          <w:szCs w:val="20"/>
        </w:rPr>
        <w:t>Wetstraat</w:t>
      </w:r>
      <w:proofErr w:type="spellEnd"/>
      <w:r w:rsidRPr="00A87B59">
        <w:rPr>
          <w:rFonts w:ascii="Trebuchet MS" w:hAnsi="Trebuchet MS" w:cs="Calibri"/>
          <w:color w:val="000000"/>
          <w:sz w:val="20"/>
          <w:szCs w:val="20"/>
        </w:rPr>
        <w:t xml:space="preserve"> 200</w:t>
      </w:r>
    </w:p>
    <w:p w14:paraId="72C4D74F" w14:textId="77777777" w:rsidR="00C2209B" w:rsidRPr="00A87B59" w:rsidRDefault="00C2209B" w:rsidP="00433A45">
      <w:pPr>
        <w:widowControl w:val="0"/>
        <w:autoSpaceDE w:val="0"/>
        <w:autoSpaceDN w:val="0"/>
        <w:adjustRightInd w:val="0"/>
        <w:jc w:val="right"/>
        <w:rPr>
          <w:rFonts w:ascii="Trebuchet MS" w:hAnsi="Trebuchet MS" w:cs="Times"/>
          <w:color w:val="000000"/>
          <w:sz w:val="20"/>
          <w:szCs w:val="20"/>
        </w:rPr>
      </w:pPr>
      <w:r w:rsidRPr="00A87B59">
        <w:rPr>
          <w:rFonts w:ascii="Trebuchet MS" w:hAnsi="Trebuchet MS" w:cs="Calibri"/>
          <w:color w:val="000000"/>
          <w:sz w:val="20"/>
          <w:szCs w:val="20"/>
        </w:rPr>
        <w:t xml:space="preserve"> 1049 BRUSSELS </w:t>
      </w:r>
    </w:p>
    <w:p w14:paraId="0484F068" w14:textId="77777777" w:rsidR="00C2209B" w:rsidRPr="00A87B59" w:rsidRDefault="00C2209B" w:rsidP="00C2209B">
      <w:pPr>
        <w:widowControl w:val="0"/>
        <w:autoSpaceDE w:val="0"/>
        <w:autoSpaceDN w:val="0"/>
        <w:adjustRightInd w:val="0"/>
        <w:spacing w:line="280" w:lineRule="atLeast"/>
        <w:rPr>
          <w:rFonts w:ascii="Times" w:hAnsi="Times" w:cs="Times"/>
          <w:color w:val="000000"/>
          <w:sz w:val="20"/>
          <w:szCs w:val="20"/>
        </w:rPr>
      </w:pPr>
      <w:r w:rsidRPr="00A87B59">
        <w:rPr>
          <w:rFonts w:ascii="Times" w:hAnsi="Times" w:cs="Times"/>
          <w:noProof/>
          <w:color w:val="000000"/>
          <w:sz w:val="20"/>
          <w:szCs w:val="20"/>
        </w:rPr>
        <w:drawing>
          <wp:inline distT="0" distB="0" distL="0" distR="0" wp14:anchorId="632B621B" wp14:editId="125F94B5">
            <wp:extent cx="643255" cy="8255"/>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255" cy="8255"/>
                    </a:xfrm>
                    <a:prstGeom prst="rect">
                      <a:avLst/>
                    </a:prstGeom>
                    <a:noFill/>
                    <a:ln>
                      <a:noFill/>
                    </a:ln>
                  </pic:spPr>
                </pic:pic>
              </a:graphicData>
            </a:graphic>
          </wp:inline>
        </w:drawing>
      </w:r>
      <w:r w:rsidRPr="00A87B59">
        <w:rPr>
          <w:rFonts w:ascii="Times" w:hAnsi="Times" w:cs="Times"/>
          <w:noProof/>
          <w:color w:val="000000"/>
          <w:sz w:val="20"/>
          <w:szCs w:val="20"/>
        </w:rPr>
        <w:drawing>
          <wp:inline distT="0" distB="0" distL="0" distR="0" wp14:anchorId="77D890A2" wp14:editId="4A318F7C">
            <wp:extent cx="4055745" cy="825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745" cy="8255"/>
                    </a:xfrm>
                    <a:prstGeom prst="rect">
                      <a:avLst/>
                    </a:prstGeom>
                    <a:noFill/>
                    <a:ln>
                      <a:noFill/>
                    </a:ln>
                  </pic:spPr>
                </pic:pic>
              </a:graphicData>
            </a:graphic>
          </wp:inline>
        </w:drawing>
      </w:r>
    </w:p>
    <w:p w14:paraId="0DEB6C85" w14:textId="1CC1A823" w:rsidR="009B0821" w:rsidRPr="009B0821" w:rsidRDefault="009B0821" w:rsidP="009B0821">
      <w:pPr>
        <w:widowControl w:val="0"/>
        <w:autoSpaceDE w:val="0"/>
        <w:autoSpaceDN w:val="0"/>
        <w:adjustRightInd w:val="0"/>
        <w:spacing w:after="240"/>
        <w:jc w:val="both"/>
        <w:rPr>
          <w:rFonts w:ascii="Trebuchet MS" w:hAnsi="Trebuchet MS" w:cs="Calibri"/>
          <w:color w:val="000000"/>
          <w:sz w:val="20"/>
          <w:szCs w:val="20"/>
        </w:rPr>
      </w:pPr>
      <w:proofErr w:type="spellStart"/>
      <w:r w:rsidRPr="009B0821">
        <w:rPr>
          <w:rFonts w:ascii="Trebuchet MS" w:hAnsi="Trebuchet MS" w:cs="Calibri"/>
          <w:color w:val="000000"/>
          <w:sz w:val="20"/>
          <w:szCs w:val="20"/>
        </w:rPr>
        <w:t>Subject</w:t>
      </w:r>
      <w:proofErr w:type="spellEnd"/>
      <w:r w:rsidRPr="009B0821">
        <w:rPr>
          <w:rFonts w:ascii="Trebuchet MS" w:hAnsi="Trebuchet MS" w:cs="Calibri"/>
          <w:color w:val="000000"/>
          <w:sz w:val="20"/>
          <w:szCs w:val="20"/>
        </w:rPr>
        <w:t xml:space="preserve">: Cruel and </w:t>
      </w:r>
      <w:proofErr w:type="spellStart"/>
      <w:r w:rsidRPr="009B0821">
        <w:rPr>
          <w:rFonts w:ascii="Trebuchet MS" w:hAnsi="Trebuchet MS" w:cs="Calibri"/>
          <w:color w:val="000000"/>
          <w:sz w:val="20"/>
          <w:szCs w:val="20"/>
        </w:rPr>
        <w:t>degrading</w:t>
      </w:r>
      <w:proofErr w:type="spellEnd"/>
      <w:r w:rsidRPr="009B0821">
        <w:rPr>
          <w:rFonts w:ascii="Trebuchet MS" w:hAnsi="Trebuchet MS" w:cs="Calibri"/>
          <w:color w:val="000000"/>
          <w:sz w:val="20"/>
          <w:szCs w:val="20"/>
        </w:rPr>
        <w:t xml:space="preserve"> </w:t>
      </w:r>
      <w:proofErr w:type="spellStart"/>
      <w:r w:rsidRPr="009B0821">
        <w:rPr>
          <w:rFonts w:ascii="Trebuchet MS" w:hAnsi="Trebuchet MS" w:cs="Calibri"/>
          <w:color w:val="000000"/>
          <w:sz w:val="20"/>
          <w:szCs w:val="20"/>
        </w:rPr>
        <w:t>inhuman</w:t>
      </w:r>
      <w:proofErr w:type="spellEnd"/>
      <w:r w:rsidRPr="009B0821">
        <w:rPr>
          <w:rFonts w:ascii="Trebuchet MS" w:hAnsi="Trebuchet MS" w:cs="Calibri"/>
          <w:color w:val="000000"/>
          <w:sz w:val="20"/>
          <w:szCs w:val="20"/>
        </w:rPr>
        <w:t xml:space="preserve"> </w:t>
      </w:r>
      <w:proofErr w:type="spellStart"/>
      <w:r w:rsidRPr="009B0821">
        <w:rPr>
          <w:rFonts w:ascii="Trebuchet MS" w:hAnsi="Trebuchet MS" w:cs="Calibri"/>
          <w:color w:val="000000"/>
          <w:sz w:val="20"/>
          <w:szCs w:val="20"/>
        </w:rPr>
        <w:t>treatment</w:t>
      </w:r>
      <w:proofErr w:type="spellEnd"/>
      <w:r w:rsidRPr="009B0821">
        <w:rPr>
          <w:rFonts w:ascii="Trebuchet MS" w:hAnsi="Trebuchet MS" w:cs="Calibri"/>
          <w:color w:val="000000"/>
          <w:sz w:val="20"/>
          <w:szCs w:val="20"/>
        </w:rPr>
        <w:t xml:space="preserve"> of migrants en route to Europe, in the Balkans, in </w:t>
      </w:r>
      <w:proofErr w:type="spellStart"/>
      <w:r w:rsidRPr="009B0821">
        <w:rPr>
          <w:rFonts w:ascii="Trebuchet MS" w:hAnsi="Trebuchet MS" w:cs="Calibri"/>
          <w:color w:val="000000"/>
          <w:sz w:val="20"/>
          <w:szCs w:val="20"/>
        </w:rPr>
        <w:t>particular</w:t>
      </w:r>
      <w:proofErr w:type="spellEnd"/>
      <w:r w:rsidRPr="009B0821">
        <w:rPr>
          <w:rFonts w:ascii="Trebuchet MS" w:hAnsi="Trebuchet MS" w:cs="Calibri"/>
          <w:color w:val="000000"/>
          <w:sz w:val="20"/>
          <w:szCs w:val="20"/>
        </w:rPr>
        <w:t xml:space="preserve"> </w:t>
      </w:r>
      <w:r w:rsidR="0086732D">
        <w:rPr>
          <w:rFonts w:ascii="Trebuchet MS" w:hAnsi="Trebuchet MS" w:cs="Calibri"/>
          <w:color w:val="000000"/>
          <w:sz w:val="20"/>
          <w:szCs w:val="20"/>
        </w:rPr>
        <w:t xml:space="preserve">in the hands of </w:t>
      </w:r>
      <w:proofErr w:type="spellStart"/>
      <w:r w:rsidRPr="009B0821">
        <w:rPr>
          <w:rFonts w:ascii="Trebuchet MS" w:hAnsi="Trebuchet MS" w:cs="Calibri"/>
          <w:color w:val="000000"/>
          <w:sz w:val="20"/>
          <w:szCs w:val="20"/>
        </w:rPr>
        <w:t>Croatian</w:t>
      </w:r>
      <w:proofErr w:type="spellEnd"/>
      <w:r w:rsidRPr="009B0821">
        <w:rPr>
          <w:rFonts w:ascii="Trebuchet MS" w:hAnsi="Trebuchet MS" w:cs="Calibri"/>
          <w:color w:val="000000"/>
          <w:sz w:val="20"/>
          <w:szCs w:val="20"/>
        </w:rPr>
        <w:t xml:space="preserve"> police and </w:t>
      </w:r>
      <w:proofErr w:type="spellStart"/>
      <w:r w:rsidRPr="009B0821">
        <w:rPr>
          <w:rFonts w:ascii="Trebuchet MS" w:hAnsi="Trebuchet MS" w:cs="Calibri"/>
          <w:color w:val="000000"/>
          <w:sz w:val="20"/>
          <w:szCs w:val="20"/>
        </w:rPr>
        <w:t>denial</w:t>
      </w:r>
      <w:proofErr w:type="spellEnd"/>
      <w:r w:rsidRPr="009B0821">
        <w:rPr>
          <w:rFonts w:ascii="Trebuchet MS" w:hAnsi="Trebuchet MS" w:cs="Calibri"/>
          <w:color w:val="000000"/>
          <w:sz w:val="20"/>
          <w:szCs w:val="20"/>
        </w:rPr>
        <w:t xml:space="preserve"> of the right of </w:t>
      </w:r>
      <w:proofErr w:type="spellStart"/>
      <w:r w:rsidRPr="009B0821">
        <w:rPr>
          <w:rFonts w:ascii="Trebuchet MS" w:hAnsi="Trebuchet MS" w:cs="Calibri"/>
          <w:color w:val="000000"/>
          <w:sz w:val="20"/>
          <w:szCs w:val="20"/>
        </w:rPr>
        <w:t>asylum</w:t>
      </w:r>
      <w:proofErr w:type="spellEnd"/>
      <w:r w:rsidRPr="009B0821">
        <w:rPr>
          <w:rFonts w:ascii="Trebuchet MS" w:hAnsi="Trebuchet MS" w:cs="Calibri"/>
          <w:color w:val="000000"/>
          <w:sz w:val="20"/>
          <w:szCs w:val="20"/>
        </w:rPr>
        <w:t>.</w:t>
      </w:r>
    </w:p>
    <w:p w14:paraId="765068DA" w14:textId="3A584F95" w:rsidR="009B0821" w:rsidRPr="00F936D6" w:rsidRDefault="009B0821" w:rsidP="009B0821">
      <w:pPr>
        <w:widowControl w:val="0"/>
        <w:autoSpaceDE w:val="0"/>
        <w:autoSpaceDN w:val="0"/>
        <w:adjustRightInd w:val="0"/>
        <w:spacing w:after="240"/>
        <w:jc w:val="both"/>
        <w:rPr>
          <w:rFonts w:ascii="Trebuchet MS" w:hAnsi="Trebuchet MS" w:cs="Calibri"/>
          <w:color w:val="000000"/>
          <w:sz w:val="20"/>
          <w:szCs w:val="20"/>
          <w:lang w:val="en-GB"/>
        </w:rPr>
      </w:pPr>
      <w:r w:rsidRPr="00F936D6">
        <w:rPr>
          <w:rFonts w:ascii="Trebuchet MS" w:hAnsi="Trebuchet MS" w:cs="Calibri"/>
          <w:color w:val="000000"/>
          <w:sz w:val="20"/>
          <w:szCs w:val="20"/>
          <w:lang w:val="en-GB"/>
        </w:rPr>
        <w:t xml:space="preserve"> </w:t>
      </w:r>
      <w:r w:rsidR="00732184">
        <w:rPr>
          <w:rFonts w:ascii="Trebuchet MS" w:hAnsi="Trebuchet MS" w:cs="Calibri"/>
          <w:color w:val="000000"/>
          <w:sz w:val="20"/>
          <w:szCs w:val="20"/>
          <w:lang w:val="en-GB"/>
        </w:rPr>
        <w:t xml:space="preserve">Dear Mas von der </w:t>
      </w:r>
      <w:proofErr w:type="spellStart"/>
      <w:r w:rsidR="00732184">
        <w:rPr>
          <w:rFonts w:ascii="Trebuchet MS" w:hAnsi="Trebuchet MS" w:cs="Calibri"/>
          <w:color w:val="000000"/>
          <w:sz w:val="20"/>
          <w:szCs w:val="20"/>
          <w:lang w:val="en-GB"/>
        </w:rPr>
        <w:t>Leyen</w:t>
      </w:r>
      <w:proofErr w:type="spellEnd"/>
      <w:r w:rsidRPr="00F936D6">
        <w:rPr>
          <w:rFonts w:ascii="Trebuchet MS" w:hAnsi="Trebuchet MS" w:cs="Calibri"/>
          <w:color w:val="000000"/>
          <w:sz w:val="20"/>
          <w:szCs w:val="20"/>
          <w:lang w:val="en-GB"/>
        </w:rPr>
        <w:t>,</w:t>
      </w:r>
    </w:p>
    <w:p w14:paraId="5AC1D8EF" w14:textId="7FEE7EB9" w:rsidR="00D1231C" w:rsidRPr="00F936D6" w:rsidRDefault="00B62D30" w:rsidP="0092690D">
      <w:pPr>
        <w:widowControl w:val="0"/>
        <w:autoSpaceDE w:val="0"/>
        <w:autoSpaceDN w:val="0"/>
        <w:adjustRightInd w:val="0"/>
        <w:spacing w:after="240"/>
        <w:jc w:val="both"/>
        <w:rPr>
          <w:rFonts w:ascii="Trebuchet MS" w:hAnsi="Trebuchet MS" w:cs="Calibri"/>
          <w:color w:val="000000"/>
          <w:sz w:val="20"/>
          <w:szCs w:val="20"/>
          <w:lang w:val="en-GB"/>
        </w:rPr>
      </w:pPr>
      <w:r w:rsidRPr="00F936D6">
        <w:rPr>
          <w:rFonts w:ascii="Trebuchet MS" w:hAnsi="Trebuchet MS" w:cs="Calibri"/>
          <w:color w:val="000000"/>
          <w:sz w:val="20"/>
          <w:szCs w:val="20"/>
          <w:lang w:val="en-GB"/>
        </w:rPr>
        <w:t xml:space="preserve">As ACAT supporter, I wish to express my deepest </w:t>
      </w:r>
      <w:r w:rsidR="00F936D6" w:rsidRPr="00F936D6">
        <w:rPr>
          <w:rFonts w:ascii="Trebuchet MS" w:hAnsi="Trebuchet MS" w:cs="Calibri"/>
          <w:color w:val="000000"/>
          <w:sz w:val="20"/>
          <w:szCs w:val="20"/>
          <w:lang w:val="en-GB"/>
        </w:rPr>
        <w:t xml:space="preserve">concern </w:t>
      </w:r>
      <w:r w:rsidRPr="00F936D6">
        <w:rPr>
          <w:rFonts w:ascii="Trebuchet MS" w:hAnsi="Trebuchet MS" w:cs="Calibri"/>
          <w:color w:val="000000"/>
          <w:sz w:val="20"/>
          <w:szCs w:val="20"/>
          <w:lang w:val="en-GB"/>
        </w:rPr>
        <w:t xml:space="preserve">regarding the </w:t>
      </w:r>
      <w:r w:rsidR="00AF6616">
        <w:rPr>
          <w:rFonts w:ascii="Trebuchet MS" w:hAnsi="Trebuchet MS" w:cs="Calibri"/>
          <w:color w:val="000000"/>
          <w:sz w:val="20"/>
          <w:szCs w:val="20"/>
          <w:lang w:val="en-GB"/>
        </w:rPr>
        <w:t xml:space="preserve">increasingly </w:t>
      </w:r>
      <w:r w:rsidR="00AB5335">
        <w:rPr>
          <w:rFonts w:ascii="Trebuchet MS" w:hAnsi="Trebuchet MS" w:cs="Calibri"/>
          <w:color w:val="000000"/>
          <w:sz w:val="20"/>
          <w:szCs w:val="20"/>
          <w:lang w:val="en-GB"/>
        </w:rPr>
        <w:t>common</w:t>
      </w:r>
      <w:r w:rsidRPr="00F936D6">
        <w:rPr>
          <w:rFonts w:ascii="Trebuchet MS" w:hAnsi="Trebuchet MS" w:cs="Calibri"/>
          <w:color w:val="000000"/>
          <w:sz w:val="20"/>
          <w:szCs w:val="20"/>
          <w:lang w:val="en-GB"/>
        </w:rPr>
        <w:t xml:space="preserve"> </w:t>
      </w:r>
      <w:r w:rsidR="00F936D6" w:rsidRPr="00F936D6">
        <w:rPr>
          <w:rFonts w:ascii="Trebuchet MS" w:hAnsi="Trebuchet MS" w:cs="Calibri"/>
          <w:color w:val="000000"/>
          <w:sz w:val="20"/>
          <w:szCs w:val="20"/>
          <w:lang w:val="en-GB"/>
        </w:rPr>
        <w:t>pra</w:t>
      </w:r>
      <w:r w:rsidR="00F936D6">
        <w:rPr>
          <w:rFonts w:ascii="Trebuchet MS" w:hAnsi="Trebuchet MS" w:cs="Calibri"/>
          <w:color w:val="000000"/>
          <w:sz w:val="20"/>
          <w:szCs w:val="20"/>
          <w:lang w:val="en-GB"/>
        </w:rPr>
        <w:t>cti</w:t>
      </w:r>
      <w:r w:rsidR="00F936D6" w:rsidRPr="00F936D6">
        <w:rPr>
          <w:rFonts w:ascii="Trebuchet MS" w:hAnsi="Trebuchet MS" w:cs="Calibri"/>
          <w:color w:val="000000"/>
          <w:sz w:val="20"/>
          <w:szCs w:val="20"/>
          <w:lang w:val="en-GB"/>
        </w:rPr>
        <w:t>ce</w:t>
      </w:r>
      <w:r w:rsidR="00F936D6">
        <w:rPr>
          <w:rFonts w:ascii="Trebuchet MS" w:hAnsi="Trebuchet MS" w:cs="Calibri"/>
          <w:color w:val="000000"/>
          <w:sz w:val="20"/>
          <w:szCs w:val="20"/>
          <w:lang w:val="en-GB"/>
        </w:rPr>
        <w:t xml:space="preserve"> of pushing –back the migrants. The</w:t>
      </w:r>
      <w:r w:rsidR="00AF6616">
        <w:rPr>
          <w:rFonts w:ascii="Trebuchet MS" w:hAnsi="Trebuchet MS" w:cs="Calibri"/>
          <w:color w:val="000000"/>
          <w:sz w:val="20"/>
          <w:szCs w:val="20"/>
          <w:lang w:val="en-GB"/>
        </w:rPr>
        <w:t>se persons, who</w:t>
      </w:r>
      <w:r w:rsidR="00F936D6">
        <w:rPr>
          <w:rFonts w:ascii="Trebuchet MS" w:hAnsi="Trebuchet MS" w:cs="Calibri"/>
          <w:color w:val="000000"/>
          <w:sz w:val="20"/>
          <w:szCs w:val="20"/>
          <w:lang w:val="en-GB"/>
        </w:rPr>
        <w:t xml:space="preserve"> have been</w:t>
      </w:r>
      <w:r w:rsidRPr="00F936D6">
        <w:rPr>
          <w:rFonts w:ascii="Trebuchet MS" w:hAnsi="Trebuchet MS" w:cs="Calibri"/>
          <w:color w:val="000000"/>
          <w:sz w:val="20"/>
          <w:szCs w:val="20"/>
          <w:lang w:val="en-GB"/>
        </w:rPr>
        <w:t xml:space="preserve"> </w:t>
      </w:r>
      <w:r w:rsidR="00F936D6" w:rsidRPr="00F936D6">
        <w:rPr>
          <w:rFonts w:ascii="Trebuchet MS" w:hAnsi="Trebuchet MS" w:cs="Calibri"/>
          <w:color w:val="000000"/>
          <w:sz w:val="20"/>
          <w:szCs w:val="20"/>
          <w:lang w:val="en-GB"/>
        </w:rPr>
        <w:t>fleeing</w:t>
      </w:r>
      <w:r w:rsidRPr="00F936D6">
        <w:rPr>
          <w:rFonts w:ascii="Trebuchet MS" w:hAnsi="Trebuchet MS" w:cs="Calibri"/>
          <w:color w:val="000000"/>
          <w:sz w:val="20"/>
          <w:szCs w:val="20"/>
          <w:lang w:val="en-GB"/>
        </w:rPr>
        <w:t xml:space="preserve"> war and its </w:t>
      </w:r>
      <w:r w:rsidR="00AF6616" w:rsidRPr="00F936D6">
        <w:rPr>
          <w:rFonts w:ascii="Trebuchet MS" w:hAnsi="Trebuchet MS" w:cs="Calibri"/>
          <w:color w:val="000000"/>
          <w:sz w:val="20"/>
          <w:szCs w:val="20"/>
          <w:lang w:val="en-GB"/>
        </w:rPr>
        <w:t>consequences,</w:t>
      </w:r>
      <w:r w:rsidR="00AF6616">
        <w:rPr>
          <w:rFonts w:ascii="Trebuchet MS" w:hAnsi="Trebuchet MS" w:cs="Calibri"/>
          <w:color w:val="000000"/>
          <w:sz w:val="20"/>
          <w:szCs w:val="20"/>
          <w:lang w:val="en-GB"/>
        </w:rPr>
        <w:t xml:space="preserve"> are now gathering</w:t>
      </w:r>
      <w:r w:rsidRPr="00F936D6">
        <w:rPr>
          <w:rFonts w:ascii="Trebuchet MS" w:hAnsi="Trebuchet MS" w:cs="Calibri"/>
          <w:color w:val="000000"/>
          <w:sz w:val="20"/>
          <w:szCs w:val="20"/>
          <w:lang w:val="en-GB"/>
        </w:rPr>
        <w:t xml:space="preserve"> at the frontiers of the Union. </w:t>
      </w:r>
      <w:r w:rsidR="00D1231C" w:rsidRPr="00F936D6">
        <w:rPr>
          <w:rFonts w:ascii="Trebuchet MS" w:hAnsi="Trebuchet MS" w:cs="Calibri"/>
          <w:color w:val="000000"/>
          <w:sz w:val="20"/>
          <w:szCs w:val="20"/>
          <w:lang w:val="en-GB"/>
        </w:rPr>
        <w:t>As main symptom of the lockdown of the Union, the pushing-back</w:t>
      </w:r>
      <w:r w:rsidR="00AF6616">
        <w:rPr>
          <w:rFonts w:ascii="Trebuchet MS" w:hAnsi="Trebuchet MS" w:cs="Calibri"/>
          <w:color w:val="000000"/>
          <w:sz w:val="20"/>
          <w:szCs w:val="20"/>
          <w:lang w:val="en-GB"/>
        </w:rPr>
        <w:t>s</w:t>
      </w:r>
      <w:r w:rsidR="000163E5">
        <w:rPr>
          <w:rFonts w:ascii="Trebuchet MS" w:hAnsi="Trebuchet MS" w:cs="Calibri"/>
          <w:color w:val="000000"/>
          <w:sz w:val="20"/>
          <w:szCs w:val="20"/>
          <w:lang w:val="en-GB"/>
        </w:rPr>
        <w:t xml:space="preserve"> are</w:t>
      </w:r>
      <w:r w:rsidR="00D1231C" w:rsidRPr="00F936D6">
        <w:rPr>
          <w:rFonts w:ascii="Trebuchet MS" w:hAnsi="Trebuchet MS" w:cs="Calibri"/>
          <w:color w:val="000000"/>
          <w:sz w:val="20"/>
          <w:szCs w:val="20"/>
          <w:lang w:val="en-GB"/>
        </w:rPr>
        <w:t xml:space="preserve"> </w:t>
      </w:r>
      <w:r w:rsidR="009B51FB" w:rsidRPr="00F936D6">
        <w:rPr>
          <w:rFonts w:ascii="Trebuchet MS" w:hAnsi="Trebuchet MS" w:cs="Calibri"/>
          <w:color w:val="000000"/>
          <w:sz w:val="20"/>
          <w:szCs w:val="20"/>
          <w:lang w:val="en-GB"/>
        </w:rPr>
        <w:t>tantamount</w:t>
      </w:r>
      <w:r w:rsidR="009B51FB">
        <w:rPr>
          <w:rFonts w:ascii="Trebuchet MS" w:hAnsi="Trebuchet MS" w:cs="Calibri"/>
          <w:color w:val="000000"/>
          <w:sz w:val="20"/>
          <w:szCs w:val="20"/>
          <w:lang w:val="en-GB"/>
        </w:rPr>
        <w:t xml:space="preserve"> to precluding</w:t>
      </w:r>
      <w:r w:rsidR="00D1231C" w:rsidRPr="00F936D6">
        <w:rPr>
          <w:rFonts w:ascii="Trebuchet MS" w:hAnsi="Trebuchet MS" w:cs="Calibri"/>
          <w:color w:val="000000"/>
          <w:sz w:val="20"/>
          <w:szCs w:val="20"/>
          <w:lang w:val="en-GB"/>
        </w:rPr>
        <w:t xml:space="preserve"> any possibility of </w:t>
      </w:r>
      <w:r w:rsidR="009B51FB" w:rsidRPr="00F936D6">
        <w:rPr>
          <w:rFonts w:ascii="Trebuchet MS" w:hAnsi="Trebuchet MS" w:cs="Calibri"/>
          <w:color w:val="000000"/>
          <w:sz w:val="20"/>
          <w:szCs w:val="20"/>
          <w:lang w:val="en-GB"/>
        </w:rPr>
        <w:t>examining</w:t>
      </w:r>
      <w:r w:rsidR="00D1231C" w:rsidRPr="00F936D6">
        <w:rPr>
          <w:rFonts w:ascii="Trebuchet MS" w:hAnsi="Trebuchet MS" w:cs="Calibri"/>
          <w:color w:val="000000"/>
          <w:sz w:val="20"/>
          <w:szCs w:val="20"/>
          <w:lang w:val="en-GB"/>
        </w:rPr>
        <w:t xml:space="preserve"> and getting asylum in </w:t>
      </w:r>
      <w:r w:rsidR="009B51FB" w:rsidRPr="00F936D6">
        <w:rPr>
          <w:rFonts w:ascii="Trebuchet MS" w:hAnsi="Trebuchet MS" w:cs="Calibri"/>
          <w:color w:val="000000"/>
          <w:sz w:val="20"/>
          <w:szCs w:val="20"/>
          <w:lang w:val="en-GB"/>
        </w:rPr>
        <w:t>Europe. More</w:t>
      </w:r>
      <w:r w:rsidRPr="00F936D6">
        <w:rPr>
          <w:rFonts w:ascii="Trebuchet MS" w:hAnsi="Trebuchet MS" w:cs="Calibri"/>
          <w:color w:val="000000"/>
          <w:sz w:val="20"/>
          <w:szCs w:val="20"/>
          <w:lang w:val="en-GB"/>
        </w:rPr>
        <w:t xml:space="preserve"> </w:t>
      </w:r>
      <w:r w:rsidR="00D1231C" w:rsidRPr="00F936D6">
        <w:rPr>
          <w:rFonts w:ascii="Trebuchet MS" w:hAnsi="Trebuchet MS" w:cs="Calibri"/>
          <w:color w:val="000000"/>
          <w:sz w:val="20"/>
          <w:szCs w:val="20"/>
          <w:lang w:val="en-GB"/>
        </w:rPr>
        <w:t>concerning</w:t>
      </w:r>
      <w:r w:rsidRPr="00F936D6">
        <w:rPr>
          <w:rFonts w:ascii="Trebuchet MS" w:hAnsi="Trebuchet MS" w:cs="Calibri"/>
          <w:color w:val="000000"/>
          <w:sz w:val="20"/>
          <w:szCs w:val="20"/>
          <w:lang w:val="en-GB"/>
        </w:rPr>
        <w:t xml:space="preserve"> is</w:t>
      </w:r>
      <w:r w:rsidR="009B51FB">
        <w:rPr>
          <w:rFonts w:ascii="Trebuchet MS" w:hAnsi="Trebuchet MS" w:cs="Calibri"/>
          <w:color w:val="000000"/>
          <w:sz w:val="20"/>
          <w:szCs w:val="20"/>
          <w:lang w:val="en-GB"/>
        </w:rPr>
        <w:t>, furthermore,</w:t>
      </w:r>
      <w:r w:rsidRPr="00F936D6">
        <w:rPr>
          <w:rFonts w:ascii="Trebuchet MS" w:hAnsi="Trebuchet MS" w:cs="Calibri"/>
          <w:color w:val="000000"/>
          <w:sz w:val="20"/>
          <w:szCs w:val="20"/>
          <w:lang w:val="en-GB"/>
        </w:rPr>
        <w:t xml:space="preserve"> that the most debasing treatment</w:t>
      </w:r>
      <w:r w:rsidR="009B51FB">
        <w:rPr>
          <w:rFonts w:ascii="Trebuchet MS" w:hAnsi="Trebuchet MS" w:cs="Calibri"/>
          <w:color w:val="000000"/>
          <w:sz w:val="20"/>
          <w:szCs w:val="20"/>
          <w:lang w:val="en-GB"/>
        </w:rPr>
        <w:t xml:space="preserve">s </w:t>
      </w:r>
      <w:r w:rsidR="009B51FB" w:rsidRPr="009B51FB">
        <w:rPr>
          <w:rFonts w:ascii="Trebuchet MS" w:hAnsi="Trebuchet MS" w:cs="Calibri"/>
          <w:b/>
          <w:color w:val="000000"/>
          <w:sz w:val="20"/>
          <w:szCs w:val="20"/>
          <w:lang w:val="en-GB"/>
        </w:rPr>
        <w:t>are put to use</w:t>
      </w:r>
      <w:r w:rsidRPr="00F936D6">
        <w:rPr>
          <w:rFonts w:ascii="Trebuchet MS" w:hAnsi="Trebuchet MS" w:cs="Calibri"/>
          <w:color w:val="000000"/>
          <w:sz w:val="20"/>
          <w:szCs w:val="20"/>
          <w:lang w:val="en-GB"/>
        </w:rPr>
        <w:t xml:space="preserve"> </w:t>
      </w:r>
      <w:r w:rsidR="009B51FB">
        <w:rPr>
          <w:rFonts w:ascii="Trebuchet MS" w:hAnsi="Trebuchet MS" w:cs="Calibri"/>
          <w:color w:val="000000"/>
          <w:sz w:val="20"/>
          <w:szCs w:val="20"/>
          <w:lang w:val="en-GB"/>
        </w:rPr>
        <w:t xml:space="preserve">against </w:t>
      </w:r>
      <w:r w:rsidRPr="00F936D6">
        <w:rPr>
          <w:rFonts w:ascii="Trebuchet MS" w:hAnsi="Trebuchet MS" w:cs="Calibri"/>
          <w:color w:val="000000"/>
          <w:sz w:val="20"/>
          <w:szCs w:val="20"/>
          <w:lang w:val="en-GB"/>
        </w:rPr>
        <w:t>migrants.</w:t>
      </w:r>
    </w:p>
    <w:p w14:paraId="3EBD02C5" w14:textId="56F14764" w:rsidR="00D1231C" w:rsidRPr="00F936D6" w:rsidRDefault="00D1231C" w:rsidP="0092690D">
      <w:pPr>
        <w:widowControl w:val="0"/>
        <w:autoSpaceDE w:val="0"/>
        <w:autoSpaceDN w:val="0"/>
        <w:adjustRightInd w:val="0"/>
        <w:spacing w:after="240"/>
        <w:jc w:val="both"/>
        <w:rPr>
          <w:rFonts w:ascii="Trebuchet MS" w:hAnsi="Trebuchet MS" w:cs="Calibri"/>
          <w:color w:val="000000"/>
          <w:sz w:val="20"/>
          <w:szCs w:val="20"/>
          <w:lang w:val="en-GB"/>
        </w:rPr>
      </w:pPr>
      <w:r w:rsidRPr="00F936D6">
        <w:rPr>
          <w:rFonts w:ascii="Trebuchet MS" w:hAnsi="Trebuchet MS" w:cs="Calibri"/>
          <w:color w:val="000000"/>
          <w:sz w:val="20"/>
          <w:szCs w:val="20"/>
          <w:lang w:val="en-GB"/>
        </w:rPr>
        <w:t xml:space="preserve">As nationalism and xenophobia </w:t>
      </w:r>
      <w:r w:rsidR="009B51FB" w:rsidRPr="00F936D6">
        <w:rPr>
          <w:rFonts w:ascii="Trebuchet MS" w:hAnsi="Trebuchet MS" w:cs="Calibri"/>
          <w:color w:val="000000"/>
          <w:sz w:val="20"/>
          <w:szCs w:val="20"/>
          <w:lang w:val="en-GB"/>
        </w:rPr>
        <w:t>inflate</w:t>
      </w:r>
      <w:r w:rsidRPr="00F936D6">
        <w:rPr>
          <w:rFonts w:ascii="Trebuchet MS" w:hAnsi="Trebuchet MS" w:cs="Calibri"/>
          <w:color w:val="000000"/>
          <w:sz w:val="20"/>
          <w:szCs w:val="20"/>
          <w:lang w:val="en-GB"/>
        </w:rPr>
        <w:t>, neither emergency state nor</w:t>
      </w:r>
      <w:r w:rsidR="009B51FB">
        <w:rPr>
          <w:rFonts w:ascii="Trebuchet MS" w:hAnsi="Trebuchet MS" w:cs="Calibri"/>
          <w:color w:val="000000"/>
          <w:sz w:val="20"/>
          <w:szCs w:val="20"/>
          <w:lang w:val="en-GB"/>
        </w:rPr>
        <w:t xml:space="preserve"> any current concern</w:t>
      </w:r>
      <w:r w:rsidRPr="00F936D6">
        <w:rPr>
          <w:rFonts w:ascii="Trebuchet MS" w:hAnsi="Trebuchet MS" w:cs="Calibri"/>
          <w:color w:val="000000"/>
          <w:sz w:val="20"/>
          <w:szCs w:val="20"/>
          <w:lang w:val="en-GB"/>
        </w:rPr>
        <w:t xml:space="preserve"> can justify </w:t>
      </w:r>
      <w:r w:rsidRPr="00F936D6">
        <w:rPr>
          <w:rFonts w:ascii="Trebuchet MS" w:hAnsi="Trebuchet MS" w:cs="Calibri"/>
          <w:b/>
          <w:color w:val="000000"/>
          <w:sz w:val="20"/>
          <w:szCs w:val="20"/>
          <w:lang w:val="en-GB"/>
        </w:rPr>
        <w:t xml:space="preserve">a </w:t>
      </w:r>
      <w:r w:rsidRPr="00F936D6">
        <w:rPr>
          <w:rFonts w:ascii="Trebuchet MS" w:hAnsi="Trebuchet MS" w:cs="Calibri"/>
          <w:color w:val="000000"/>
          <w:sz w:val="20"/>
          <w:szCs w:val="20"/>
          <w:lang w:val="en-GB"/>
        </w:rPr>
        <w:t>tacit</w:t>
      </w:r>
      <w:r w:rsidR="00A82DD8" w:rsidRPr="00F936D6">
        <w:rPr>
          <w:rFonts w:ascii="Trebuchet MS" w:hAnsi="Trebuchet MS" w:cs="Calibri"/>
          <w:color w:val="000000"/>
          <w:sz w:val="20"/>
          <w:szCs w:val="20"/>
          <w:lang w:val="en-GB"/>
        </w:rPr>
        <w:t xml:space="preserve"> consent</w:t>
      </w:r>
      <w:r w:rsidRPr="00F936D6">
        <w:rPr>
          <w:rFonts w:ascii="Trebuchet MS" w:hAnsi="Trebuchet MS" w:cs="Calibri"/>
          <w:color w:val="000000"/>
          <w:sz w:val="20"/>
          <w:szCs w:val="20"/>
          <w:lang w:val="en-GB"/>
        </w:rPr>
        <w:t xml:space="preserve"> of</w:t>
      </w:r>
      <w:r w:rsidR="00A82DD8" w:rsidRPr="00F936D6">
        <w:rPr>
          <w:rFonts w:ascii="Trebuchet MS" w:hAnsi="Trebuchet MS" w:cs="Calibri"/>
          <w:color w:val="000000"/>
          <w:sz w:val="20"/>
          <w:szCs w:val="20"/>
          <w:lang w:val="en-GB"/>
        </w:rPr>
        <w:t xml:space="preserve"> </w:t>
      </w:r>
      <w:r w:rsidR="000163E5">
        <w:rPr>
          <w:rFonts w:ascii="Trebuchet MS" w:hAnsi="Trebuchet MS" w:cs="Calibri"/>
          <w:color w:val="000000"/>
          <w:sz w:val="20"/>
          <w:szCs w:val="20"/>
          <w:lang w:val="en-GB"/>
        </w:rPr>
        <w:t xml:space="preserve">such a </w:t>
      </w:r>
      <w:r w:rsidR="00A82DD8" w:rsidRPr="00F936D6">
        <w:rPr>
          <w:rFonts w:ascii="Trebuchet MS" w:hAnsi="Trebuchet MS" w:cs="Calibri"/>
          <w:color w:val="000000"/>
          <w:sz w:val="20"/>
          <w:szCs w:val="20"/>
          <w:lang w:val="en-GB"/>
        </w:rPr>
        <w:t xml:space="preserve">far </w:t>
      </w:r>
      <w:r w:rsidR="000163E5">
        <w:rPr>
          <w:rFonts w:ascii="Trebuchet MS" w:hAnsi="Trebuchet MS" w:cs="Calibri"/>
          <w:color w:val="000000"/>
          <w:sz w:val="20"/>
          <w:szCs w:val="20"/>
          <w:lang w:val="en-GB"/>
        </w:rPr>
        <w:t>-</w:t>
      </w:r>
      <w:r w:rsidR="00A82DD8" w:rsidRPr="00F936D6">
        <w:rPr>
          <w:rFonts w:ascii="Trebuchet MS" w:hAnsi="Trebuchet MS" w:cs="Calibri"/>
          <w:color w:val="000000"/>
          <w:sz w:val="20"/>
          <w:szCs w:val="20"/>
          <w:lang w:val="en-GB"/>
        </w:rPr>
        <w:t>reaching</w:t>
      </w:r>
      <w:r w:rsidR="000163E5">
        <w:rPr>
          <w:rFonts w:ascii="Trebuchet MS" w:hAnsi="Trebuchet MS" w:cs="Calibri"/>
          <w:color w:val="000000"/>
          <w:sz w:val="20"/>
          <w:szCs w:val="20"/>
          <w:lang w:val="en-GB"/>
        </w:rPr>
        <w:t xml:space="preserve"> rolling back of</w:t>
      </w:r>
      <w:r w:rsidR="00A82DD8" w:rsidRPr="00F936D6">
        <w:rPr>
          <w:rFonts w:ascii="Trebuchet MS" w:hAnsi="Trebuchet MS" w:cs="Calibri"/>
          <w:color w:val="000000"/>
          <w:sz w:val="20"/>
          <w:szCs w:val="20"/>
          <w:lang w:val="en-GB"/>
        </w:rPr>
        <w:t xml:space="preserve"> humanitarian international law </w:t>
      </w:r>
      <w:r w:rsidR="00553010" w:rsidRPr="00F936D6">
        <w:rPr>
          <w:rFonts w:ascii="Trebuchet MS" w:hAnsi="Trebuchet MS" w:cs="Calibri"/>
          <w:color w:val="000000"/>
          <w:sz w:val="20"/>
          <w:szCs w:val="20"/>
          <w:lang w:val="en-GB"/>
        </w:rPr>
        <w:t xml:space="preserve">and </w:t>
      </w:r>
      <w:r w:rsidR="00553010">
        <w:rPr>
          <w:rFonts w:ascii="Trebuchet MS" w:hAnsi="Trebuchet MS" w:cs="Calibri"/>
          <w:color w:val="000000"/>
          <w:sz w:val="20"/>
          <w:szCs w:val="20"/>
          <w:lang w:val="en-GB"/>
        </w:rPr>
        <w:t xml:space="preserve">bypassing </w:t>
      </w:r>
      <w:r w:rsidR="00A82DD8" w:rsidRPr="00F936D6">
        <w:rPr>
          <w:rFonts w:ascii="Trebuchet MS" w:hAnsi="Trebuchet MS" w:cs="Calibri"/>
          <w:color w:val="000000"/>
          <w:sz w:val="20"/>
          <w:szCs w:val="20"/>
          <w:lang w:val="en-GB"/>
        </w:rPr>
        <w:t>of the human rights</w:t>
      </w:r>
      <w:r w:rsidR="00553010">
        <w:rPr>
          <w:rFonts w:ascii="Trebuchet MS" w:hAnsi="Trebuchet MS" w:cs="Calibri"/>
          <w:color w:val="000000"/>
          <w:sz w:val="20"/>
          <w:szCs w:val="20"/>
          <w:lang w:val="en-GB"/>
        </w:rPr>
        <w:t>, in general</w:t>
      </w:r>
      <w:r w:rsidR="00A82DD8" w:rsidRPr="00F936D6">
        <w:rPr>
          <w:rFonts w:ascii="Trebuchet MS" w:hAnsi="Trebuchet MS" w:cs="Calibri"/>
          <w:color w:val="000000"/>
          <w:sz w:val="20"/>
          <w:szCs w:val="20"/>
          <w:lang w:val="en-GB"/>
        </w:rPr>
        <w:t>.</w:t>
      </w:r>
    </w:p>
    <w:p w14:paraId="3EC6F636" w14:textId="20FCAAA9" w:rsidR="005D4FA6" w:rsidRDefault="000163E5" w:rsidP="005D4FA6">
      <w:pPr>
        <w:widowControl w:val="0"/>
        <w:autoSpaceDE w:val="0"/>
        <w:autoSpaceDN w:val="0"/>
        <w:adjustRightInd w:val="0"/>
        <w:spacing w:after="240"/>
        <w:jc w:val="both"/>
        <w:rPr>
          <w:rFonts w:ascii="Trebuchet MS" w:hAnsi="Trebuchet MS" w:cs="Calibri"/>
          <w:color w:val="000000"/>
          <w:sz w:val="20"/>
          <w:szCs w:val="20"/>
          <w:lang w:val="en-GB"/>
        </w:rPr>
      </w:pPr>
      <w:r>
        <w:rPr>
          <w:rFonts w:ascii="Trebuchet MS" w:hAnsi="Trebuchet MS" w:cs="Calibri"/>
          <w:color w:val="000000"/>
          <w:sz w:val="20"/>
          <w:szCs w:val="20"/>
          <w:lang w:val="en-GB"/>
        </w:rPr>
        <w:t>Needless to say</w:t>
      </w:r>
      <w:r w:rsidR="00AB5335" w:rsidRPr="00F936D6">
        <w:rPr>
          <w:rFonts w:ascii="Trebuchet MS" w:hAnsi="Trebuchet MS" w:cs="Calibri"/>
          <w:color w:val="000000"/>
          <w:sz w:val="20"/>
          <w:szCs w:val="20"/>
          <w:lang w:val="en-GB"/>
        </w:rPr>
        <w:t xml:space="preserve"> humanitarian </w:t>
      </w:r>
      <w:r w:rsidR="00553010" w:rsidRPr="00F936D6">
        <w:rPr>
          <w:rFonts w:ascii="Trebuchet MS" w:hAnsi="Trebuchet MS" w:cs="Calibri"/>
          <w:color w:val="000000"/>
          <w:sz w:val="20"/>
          <w:szCs w:val="20"/>
          <w:lang w:val="en-GB"/>
        </w:rPr>
        <w:t>aid</w:t>
      </w:r>
      <w:r w:rsidR="00553010">
        <w:rPr>
          <w:rFonts w:ascii="Trebuchet MS" w:hAnsi="Trebuchet MS" w:cs="Calibri"/>
          <w:color w:val="000000"/>
          <w:sz w:val="20"/>
          <w:szCs w:val="20"/>
          <w:lang w:val="en-GB"/>
        </w:rPr>
        <w:t xml:space="preserve"> hardly</w:t>
      </w:r>
      <w:r w:rsidR="00AB5335">
        <w:rPr>
          <w:rFonts w:ascii="Trebuchet MS" w:hAnsi="Trebuchet MS" w:cs="Calibri"/>
          <w:color w:val="000000"/>
          <w:sz w:val="20"/>
          <w:szCs w:val="20"/>
          <w:lang w:val="en-GB"/>
        </w:rPr>
        <w:t xml:space="preserve"> gets to the </w:t>
      </w:r>
      <w:r w:rsidR="00A82DD8" w:rsidRPr="00F936D6">
        <w:rPr>
          <w:rFonts w:ascii="Trebuchet MS" w:hAnsi="Trebuchet MS" w:cs="Calibri"/>
          <w:color w:val="000000"/>
          <w:sz w:val="20"/>
          <w:szCs w:val="20"/>
          <w:lang w:val="en-GB"/>
        </w:rPr>
        <w:t>Balkans states</w:t>
      </w:r>
      <w:r w:rsidR="00AB5335">
        <w:rPr>
          <w:rFonts w:ascii="Trebuchet MS" w:hAnsi="Trebuchet MS" w:cs="Calibri"/>
          <w:color w:val="000000"/>
          <w:sz w:val="20"/>
          <w:szCs w:val="20"/>
          <w:lang w:val="en-GB"/>
        </w:rPr>
        <w:t>,</w:t>
      </w:r>
      <w:r w:rsidR="00A82DD8" w:rsidRPr="00F936D6">
        <w:rPr>
          <w:rFonts w:ascii="Trebuchet MS" w:hAnsi="Trebuchet MS" w:cs="Calibri"/>
          <w:color w:val="000000"/>
          <w:sz w:val="20"/>
          <w:szCs w:val="20"/>
          <w:lang w:val="en-GB"/>
        </w:rPr>
        <w:t xml:space="preserve"> still scarred by recent conflicts</w:t>
      </w:r>
      <w:r w:rsidR="00AB5335">
        <w:rPr>
          <w:rFonts w:ascii="Trebuchet MS" w:hAnsi="Trebuchet MS" w:cs="Calibri"/>
          <w:color w:val="000000"/>
          <w:sz w:val="20"/>
          <w:szCs w:val="20"/>
          <w:lang w:val="en-GB"/>
        </w:rPr>
        <w:t xml:space="preserve">. Moreover </w:t>
      </w:r>
      <w:r>
        <w:rPr>
          <w:rFonts w:ascii="Trebuchet MS" w:hAnsi="Trebuchet MS" w:cs="Calibri"/>
          <w:color w:val="000000"/>
          <w:sz w:val="20"/>
          <w:szCs w:val="20"/>
          <w:lang w:val="en-GB"/>
        </w:rPr>
        <w:t xml:space="preserve">they </w:t>
      </w:r>
      <w:r w:rsidR="00AB5335">
        <w:rPr>
          <w:rFonts w:ascii="Trebuchet MS" w:hAnsi="Trebuchet MS" w:cs="Calibri"/>
          <w:color w:val="000000"/>
          <w:sz w:val="20"/>
          <w:szCs w:val="20"/>
          <w:lang w:val="en-GB"/>
        </w:rPr>
        <w:t xml:space="preserve">clearly </w:t>
      </w:r>
      <w:r w:rsidR="0079506B" w:rsidRPr="00F936D6">
        <w:rPr>
          <w:rFonts w:ascii="Trebuchet MS" w:hAnsi="Trebuchet MS" w:cs="Calibri"/>
          <w:color w:val="000000"/>
          <w:sz w:val="20"/>
          <w:szCs w:val="20"/>
          <w:lang w:val="en-GB"/>
        </w:rPr>
        <w:t>haven’t enough capacity to</w:t>
      </w:r>
      <w:r w:rsidR="00AB5335">
        <w:rPr>
          <w:rFonts w:ascii="Trebuchet MS" w:hAnsi="Trebuchet MS" w:cs="Calibri"/>
          <w:color w:val="000000"/>
          <w:sz w:val="20"/>
          <w:szCs w:val="20"/>
          <w:lang w:val="en-GB"/>
        </w:rPr>
        <w:t xml:space="preserve"> absorb </w:t>
      </w:r>
      <w:r w:rsidR="0079506B" w:rsidRPr="00F936D6">
        <w:rPr>
          <w:rFonts w:ascii="Trebuchet MS" w:hAnsi="Trebuchet MS" w:cs="Calibri"/>
          <w:color w:val="000000"/>
          <w:sz w:val="20"/>
          <w:szCs w:val="20"/>
          <w:lang w:val="en-GB"/>
        </w:rPr>
        <w:t xml:space="preserve">the flood of </w:t>
      </w:r>
      <w:r w:rsidRPr="00F936D6">
        <w:rPr>
          <w:rFonts w:ascii="Trebuchet MS" w:hAnsi="Trebuchet MS" w:cs="Calibri"/>
          <w:color w:val="000000"/>
          <w:sz w:val="20"/>
          <w:szCs w:val="20"/>
          <w:lang w:val="en-GB"/>
        </w:rPr>
        <w:t>exiles</w:t>
      </w:r>
      <w:r w:rsidR="0079506B" w:rsidRPr="00F936D6">
        <w:rPr>
          <w:rFonts w:ascii="Trebuchet MS" w:hAnsi="Trebuchet MS" w:cs="Calibri"/>
          <w:color w:val="000000"/>
          <w:sz w:val="20"/>
          <w:szCs w:val="20"/>
          <w:lang w:val="en-GB"/>
        </w:rPr>
        <w:t xml:space="preserve"> </w:t>
      </w:r>
      <w:r w:rsidR="00AB5335">
        <w:rPr>
          <w:rFonts w:ascii="Trebuchet MS" w:hAnsi="Trebuchet MS" w:cs="Calibri"/>
          <w:color w:val="000000"/>
          <w:sz w:val="20"/>
          <w:szCs w:val="20"/>
          <w:lang w:val="en-GB"/>
        </w:rPr>
        <w:t>such as the current</w:t>
      </w:r>
      <w:r w:rsidR="0079506B" w:rsidRPr="00F936D6">
        <w:rPr>
          <w:rFonts w:ascii="Trebuchet MS" w:hAnsi="Trebuchet MS" w:cs="Calibri"/>
          <w:color w:val="000000"/>
          <w:sz w:val="20"/>
          <w:szCs w:val="20"/>
          <w:lang w:val="en-GB"/>
        </w:rPr>
        <w:t xml:space="preserve"> huge migratory flows, </w:t>
      </w:r>
      <w:r w:rsidR="00AB5335">
        <w:rPr>
          <w:rFonts w:ascii="Trebuchet MS" w:hAnsi="Trebuchet MS" w:cs="Calibri"/>
          <w:color w:val="000000"/>
          <w:sz w:val="20"/>
          <w:szCs w:val="20"/>
          <w:lang w:val="en-GB"/>
        </w:rPr>
        <w:t xml:space="preserve">where individuals are </w:t>
      </w:r>
      <w:r w:rsidR="0079506B" w:rsidRPr="00F936D6">
        <w:rPr>
          <w:rFonts w:ascii="Trebuchet MS" w:hAnsi="Trebuchet MS" w:cs="Calibri"/>
          <w:color w:val="000000"/>
          <w:sz w:val="20"/>
          <w:szCs w:val="20"/>
          <w:lang w:val="en-GB"/>
        </w:rPr>
        <w:t>already hit by beyond the pale</w:t>
      </w:r>
      <w:r w:rsidR="00AB5335">
        <w:rPr>
          <w:rFonts w:ascii="Trebuchet MS" w:hAnsi="Trebuchet MS" w:cs="Calibri"/>
          <w:color w:val="000000"/>
          <w:sz w:val="20"/>
          <w:szCs w:val="20"/>
          <w:lang w:val="en-GB"/>
        </w:rPr>
        <w:t>/</w:t>
      </w:r>
      <w:r w:rsidR="0079506B" w:rsidRPr="00F936D6">
        <w:rPr>
          <w:rFonts w:ascii="Trebuchet MS" w:hAnsi="Trebuchet MS" w:cs="Calibri"/>
          <w:color w:val="000000"/>
          <w:sz w:val="20"/>
          <w:szCs w:val="20"/>
          <w:lang w:val="en-GB"/>
        </w:rPr>
        <w:t xml:space="preserve"> plights</w:t>
      </w:r>
      <w:r w:rsidR="00AB5335">
        <w:rPr>
          <w:rFonts w:ascii="Trebuchet MS" w:hAnsi="Trebuchet MS" w:cs="Calibri"/>
          <w:color w:val="000000"/>
          <w:sz w:val="20"/>
          <w:szCs w:val="20"/>
          <w:lang w:val="en-GB"/>
        </w:rPr>
        <w:t>/</w:t>
      </w:r>
      <w:r w:rsidR="0079506B" w:rsidRPr="00F936D6">
        <w:rPr>
          <w:rFonts w:ascii="Trebuchet MS" w:hAnsi="Trebuchet MS" w:cs="Calibri"/>
          <w:color w:val="000000"/>
          <w:sz w:val="20"/>
          <w:szCs w:val="20"/>
          <w:lang w:val="en-GB"/>
        </w:rPr>
        <w:t xml:space="preserve"> beyond the pale in dire straights. Confined in gloomy </w:t>
      </w:r>
      <w:r w:rsidRPr="00F936D6">
        <w:rPr>
          <w:rFonts w:ascii="Trebuchet MS" w:hAnsi="Trebuchet MS" w:cs="Calibri"/>
          <w:color w:val="000000"/>
          <w:sz w:val="20"/>
          <w:szCs w:val="20"/>
          <w:lang w:val="en-GB"/>
        </w:rPr>
        <w:t>derelict</w:t>
      </w:r>
      <w:r w:rsidR="0079506B" w:rsidRPr="00F936D6">
        <w:rPr>
          <w:rFonts w:ascii="Trebuchet MS" w:hAnsi="Trebuchet MS" w:cs="Calibri"/>
          <w:color w:val="000000"/>
          <w:sz w:val="20"/>
          <w:szCs w:val="20"/>
          <w:lang w:val="en-GB"/>
        </w:rPr>
        <w:t xml:space="preserve"> camps</w:t>
      </w:r>
      <w:r w:rsidR="00AF6616">
        <w:rPr>
          <w:rFonts w:ascii="Trebuchet MS" w:hAnsi="Trebuchet MS" w:cs="Calibri"/>
          <w:color w:val="000000"/>
          <w:sz w:val="20"/>
          <w:szCs w:val="20"/>
          <w:lang w:val="en-GB"/>
        </w:rPr>
        <w:t>,</w:t>
      </w:r>
      <w:r w:rsidR="0079506B" w:rsidRPr="00F936D6">
        <w:rPr>
          <w:rFonts w:ascii="Trebuchet MS" w:hAnsi="Trebuchet MS" w:cs="Calibri"/>
          <w:color w:val="000000"/>
          <w:sz w:val="20"/>
          <w:szCs w:val="20"/>
          <w:lang w:val="en-GB"/>
        </w:rPr>
        <w:t xml:space="preserve"> </w:t>
      </w:r>
      <w:r w:rsidR="004D73FE" w:rsidRPr="00F936D6">
        <w:rPr>
          <w:rFonts w:ascii="Trebuchet MS" w:hAnsi="Trebuchet MS" w:cs="Calibri"/>
          <w:color w:val="000000"/>
          <w:sz w:val="20"/>
          <w:szCs w:val="20"/>
          <w:lang w:val="en-GB"/>
        </w:rPr>
        <w:t xml:space="preserve">those people </w:t>
      </w:r>
      <w:r>
        <w:rPr>
          <w:rFonts w:ascii="Trebuchet MS" w:hAnsi="Trebuchet MS" w:cs="Calibri"/>
          <w:color w:val="000000"/>
          <w:sz w:val="20"/>
          <w:szCs w:val="20"/>
          <w:lang w:val="en-GB"/>
        </w:rPr>
        <w:t xml:space="preserve">might be </w:t>
      </w:r>
      <w:r w:rsidRPr="00F936D6">
        <w:rPr>
          <w:rFonts w:ascii="Trebuchet MS" w:hAnsi="Trebuchet MS" w:cs="Calibri"/>
          <w:color w:val="000000"/>
          <w:sz w:val="20"/>
          <w:szCs w:val="20"/>
          <w:lang w:val="en-GB"/>
        </w:rPr>
        <w:t>particularly</w:t>
      </w:r>
      <w:r w:rsidR="004D73FE" w:rsidRPr="00F936D6">
        <w:rPr>
          <w:rFonts w:ascii="Trebuchet MS" w:hAnsi="Trebuchet MS" w:cs="Calibri"/>
          <w:color w:val="000000"/>
          <w:sz w:val="20"/>
          <w:szCs w:val="20"/>
          <w:lang w:val="en-GB"/>
        </w:rPr>
        <w:t xml:space="preserve"> </w:t>
      </w:r>
      <w:r w:rsidR="00553010">
        <w:rPr>
          <w:rFonts w:ascii="Trebuchet MS" w:hAnsi="Trebuchet MS" w:cs="Calibri"/>
          <w:color w:val="000000"/>
          <w:sz w:val="20"/>
          <w:szCs w:val="20"/>
          <w:lang w:val="en-GB"/>
        </w:rPr>
        <w:t>vulnerable</w:t>
      </w:r>
      <w:r w:rsidR="005104E6">
        <w:rPr>
          <w:rFonts w:ascii="Trebuchet MS" w:hAnsi="Trebuchet MS" w:cs="Calibri"/>
          <w:color w:val="000000"/>
          <w:sz w:val="20"/>
          <w:szCs w:val="20"/>
          <w:lang w:val="en-GB"/>
        </w:rPr>
        <w:t xml:space="preserve"> </w:t>
      </w:r>
      <w:r w:rsidR="004D73FE" w:rsidRPr="00F936D6">
        <w:rPr>
          <w:rFonts w:ascii="Trebuchet MS" w:hAnsi="Trebuchet MS" w:cs="Calibri"/>
          <w:color w:val="000000"/>
          <w:sz w:val="20"/>
          <w:szCs w:val="20"/>
          <w:lang w:val="en-GB"/>
        </w:rPr>
        <w:t>to the virus threat</w:t>
      </w:r>
      <w:proofErr w:type="gramStart"/>
      <w:r w:rsidR="004D73FE" w:rsidRPr="00F936D6">
        <w:rPr>
          <w:rFonts w:ascii="Trebuchet MS" w:hAnsi="Trebuchet MS" w:cs="Calibri"/>
          <w:color w:val="000000"/>
          <w:sz w:val="20"/>
          <w:szCs w:val="20"/>
          <w:lang w:val="en-GB"/>
        </w:rPr>
        <w:t>.</w:t>
      </w:r>
      <w:r w:rsidR="00CC7CF1">
        <w:rPr>
          <w:rFonts w:ascii="Trebuchet MS" w:hAnsi="Trebuchet MS" w:cs="Calibri"/>
          <w:color w:val="000000"/>
          <w:sz w:val="20"/>
          <w:szCs w:val="20"/>
          <w:lang w:val="en-GB"/>
        </w:rPr>
        <w:t>.</w:t>
      </w:r>
      <w:proofErr w:type="gramEnd"/>
      <w:r w:rsidR="00CC7CF1">
        <w:rPr>
          <w:rFonts w:ascii="Trebuchet MS" w:hAnsi="Trebuchet MS" w:cs="Calibri"/>
          <w:color w:val="000000"/>
          <w:sz w:val="20"/>
          <w:szCs w:val="20"/>
          <w:lang w:val="en-GB"/>
        </w:rPr>
        <w:t xml:space="preserve"> While being </w:t>
      </w:r>
      <w:r w:rsidR="00CC7CF1" w:rsidRPr="00F936D6">
        <w:rPr>
          <w:rFonts w:ascii="Trebuchet MS" w:hAnsi="Trebuchet MS" w:cs="Calibri"/>
          <w:color w:val="000000"/>
          <w:sz w:val="20"/>
          <w:szCs w:val="20"/>
          <w:lang w:val="en-GB"/>
        </w:rPr>
        <w:t>hunt</w:t>
      </w:r>
      <w:r w:rsidR="00553010" w:rsidRPr="00F936D6">
        <w:rPr>
          <w:rFonts w:ascii="Trebuchet MS" w:hAnsi="Trebuchet MS" w:cs="Calibri"/>
          <w:color w:val="000000"/>
          <w:sz w:val="20"/>
          <w:szCs w:val="20"/>
          <w:lang w:val="en-GB"/>
        </w:rPr>
        <w:t xml:space="preserve"> by borders squadrons</w:t>
      </w:r>
      <w:r w:rsidR="00553010">
        <w:rPr>
          <w:rFonts w:ascii="Trebuchet MS" w:hAnsi="Trebuchet MS" w:cs="Calibri"/>
          <w:color w:val="000000"/>
          <w:sz w:val="20"/>
          <w:szCs w:val="20"/>
          <w:lang w:val="en-GB"/>
        </w:rPr>
        <w:t xml:space="preserve">, </w:t>
      </w:r>
      <w:r w:rsidR="004D73FE" w:rsidRPr="00F936D6">
        <w:rPr>
          <w:rFonts w:ascii="Trebuchet MS" w:hAnsi="Trebuchet MS" w:cs="Calibri"/>
          <w:color w:val="000000"/>
          <w:sz w:val="20"/>
          <w:szCs w:val="20"/>
          <w:lang w:val="en-GB"/>
        </w:rPr>
        <w:t>Some of them have to flee through wood</w:t>
      </w:r>
      <w:r w:rsidR="005104E6">
        <w:rPr>
          <w:rFonts w:ascii="Trebuchet MS" w:hAnsi="Trebuchet MS" w:cs="Calibri"/>
          <w:color w:val="000000"/>
          <w:sz w:val="20"/>
          <w:szCs w:val="20"/>
          <w:lang w:val="en-GB"/>
        </w:rPr>
        <w:t>lands</w:t>
      </w:r>
      <w:r w:rsidR="004D73FE" w:rsidRPr="00F936D6">
        <w:rPr>
          <w:rFonts w:ascii="Trebuchet MS" w:hAnsi="Trebuchet MS" w:cs="Calibri"/>
          <w:color w:val="000000"/>
          <w:sz w:val="20"/>
          <w:szCs w:val="20"/>
          <w:lang w:val="en-GB"/>
        </w:rPr>
        <w:t xml:space="preserve"> and </w:t>
      </w:r>
      <w:r w:rsidR="005104E6" w:rsidRPr="00F936D6">
        <w:rPr>
          <w:rFonts w:ascii="Trebuchet MS" w:hAnsi="Trebuchet MS" w:cs="Calibri"/>
          <w:color w:val="000000"/>
          <w:sz w:val="20"/>
          <w:szCs w:val="20"/>
          <w:lang w:val="en-GB"/>
        </w:rPr>
        <w:t>massifs</w:t>
      </w:r>
      <w:r w:rsidR="00CC7CF1">
        <w:rPr>
          <w:rFonts w:ascii="Trebuchet MS" w:hAnsi="Trebuchet MS" w:cs="Calibri"/>
          <w:color w:val="000000"/>
          <w:sz w:val="20"/>
          <w:szCs w:val="20"/>
          <w:lang w:val="en-GB"/>
        </w:rPr>
        <w:t xml:space="preserve"> of the</w:t>
      </w:r>
      <w:r w:rsidR="00553010">
        <w:rPr>
          <w:rFonts w:ascii="Trebuchet MS" w:hAnsi="Trebuchet MS" w:cs="Calibri"/>
          <w:color w:val="000000"/>
          <w:sz w:val="20"/>
          <w:szCs w:val="20"/>
          <w:lang w:val="en-GB"/>
        </w:rPr>
        <w:t xml:space="preserve"> Balkans,</w:t>
      </w:r>
      <w:r w:rsidR="004D73FE" w:rsidRPr="00F936D6">
        <w:rPr>
          <w:rFonts w:ascii="Trebuchet MS" w:hAnsi="Trebuchet MS" w:cs="Calibri"/>
          <w:color w:val="000000"/>
          <w:sz w:val="20"/>
          <w:szCs w:val="20"/>
          <w:lang w:val="en-GB"/>
        </w:rPr>
        <w:t xml:space="preserve"> still cobbled with landmines</w:t>
      </w:r>
      <w:r w:rsidR="005104E6">
        <w:rPr>
          <w:rFonts w:ascii="Trebuchet MS" w:hAnsi="Trebuchet MS" w:cs="Calibri"/>
          <w:color w:val="000000"/>
          <w:sz w:val="20"/>
          <w:szCs w:val="20"/>
          <w:lang w:val="en-GB"/>
        </w:rPr>
        <w:t>,</w:t>
      </w:r>
      <w:r w:rsidR="00935E2B" w:rsidRPr="00F936D6">
        <w:rPr>
          <w:rFonts w:ascii="Trebuchet MS" w:hAnsi="Trebuchet MS" w:cs="Calibri"/>
          <w:color w:val="000000"/>
          <w:sz w:val="20"/>
          <w:szCs w:val="20"/>
          <w:lang w:val="en-GB"/>
        </w:rPr>
        <w:t xml:space="preserve"> </w:t>
      </w:r>
      <w:r w:rsidR="004D73FE" w:rsidRPr="00F936D6">
        <w:rPr>
          <w:rFonts w:ascii="Trebuchet MS" w:hAnsi="Trebuchet MS" w:cs="Calibri"/>
          <w:color w:val="000000"/>
          <w:sz w:val="20"/>
          <w:szCs w:val="20"/>
          <w:lang w:val="en-GB"/>
        </w:rPr>
        <w:t xml:space="preserve">The border guards, </w:t>
      </w:r>
      <w:r w:rsidR="00553010">
        <w:rPr>
          <w:rFonts w:ascii="Trebuchet MS" w:hAnsi="Trebuchet MS" w:cs="Calibri"/>
          <w:color w:val="000000"/>
          <w:sz w:val="20"/>
          <w:szCs w:val="20"/>
          <w:lang w:val="en-GB"/>
        </w:rPr>
        <w:t>sometimes</w:t>
      </w:r>
      <w:r w:rsidR="004D73FE" w:rsidRPr="00F936D6">
        <w:rPr>
          <w:rFonts w:ascii="Trebuchet MS" w:hAnsi="Trebuchet MS" w:cs="Calibri"/>
          <w:color w:val="000000"/>
          <w:sz w:val="20"/>
          <w:szCs w:val="20"/>
          <w:lang w:val="en-GB"/>
        </w:rPr>
        <w:t xml:space="preserve"> </w:t>
      </w:r>
      <w:r w:rsidR="00553010" w:rsidRPr="00F936D6">
        <w:rPr>
          <w:rFonts w:ascii="Trebuchet MS" w:hAnsi="Trebuchet MS" w:cs="Calibri"/>
          <w:color w:val="000000"/>
          <w:sz w:val="20"/>
          <w:szCs w:val="20"/>
          <w:lang w:val="en-GB"/>
        </w:rPr>
        <w:t>n</w:t>
      </w:r>
      <w:r w:rsidR="00553010">
        <w:rPr>
          <w:rFonts w:ascii="Trebuchet MS" w:hAnsi="Trebuchet MS" w:cs="Calibri"/>
          <w:color w:val="000000"/>
          <w:sz w:val="20"/>
          <w:szCs w:val="20"/>
          <w:lang w:val="en-GB"/>
        </w:rPr>
        <w:t>otably</w:t>
      </w:r>
      <w:r w:rsidR="004D73FE" w:rsidRPr="00F936D6">
        <w:rPr>
          <w:rFonts w:ascii="Trebuchet MS" w:hAnsi="Trebuchet MS" w:cs="Calibri"/>
          <w:color w:val="000000"/>
          <w:sz w:val="20"/>
          <w:szCs w:val="20"/>
          <w:lang w:val="en-GB"/>
        </w:rPr>
        <w:t xml:space="preserve"> </w:t>
      </w:r>
      <w:r w:rsidR="00935E2B" w:rsidRPr="00F936D6">
        <w:rPr>
          <w:rFonts w:ascii="Trebuchet MS" w:hAnsi="Trebuchet MS" w:cs="Calibri"/>
          <w:color w:val="000000"/>
          <w:sz w:val="20"/>
          <w:szCs w:val="20"/>
          <w:lang w:val="en-GB"/>
        </w:rPr>
        <w:t>corrupted</w:t>
      </w:r>
      <w:r w:rsidR="004D73FE" w:rsidRPr="00F936D6">
        <w:rPr>
          <w:rFonts w:ascii="Trebuchet MS" w:hAnsi="Trebuchet MS" w:cs="Calibri"/>
          <w:color w:val="000000"/>
          <w:sz w:val="20"/>
          <w:szCs w:val="20"/>
          <w:lang w:val="en-GB"/>
        </w:rPr>
        <w:t xml:space="preserve">, </w:t>
      </w:r>
      <w:r w:rsidR="005104E6" w:rsidRPr="00F936D6">
        <w:rPr>
          <w:rFonts w:ascii="Trebuchet MS" w:hAnsi="Trebuchet MS" w:cs="Calibri"/>
          <w:color w:val="000000"/>
          <w:sz w:val="20"/>
          <w:szCs w:val="20"/>
          <w:lang w:val="en-GB"/>
        </w:rPr>
        <w:t>usually</w:t>
      </w:r>
      <w:r w:rsidR="004D73FE" w:rsidRPr="00F936D6">
        <w:rPr>
          <w:rFonts w:ascii="Trebuchet MS" w:hAnsi="Trebuchet MS" w:cs="Calibri"/>
          <w:color w:val="000000"/>
          <w:sz w:val="20"/>
          <w:szCs w:val="20"/>
          <w:lang w:val="en-GB"/>
        </w:rPr>
        <w:t xml:space="preserve"> treat them with </w:t>
      </w:r>
      <w:r w:rsidR="005104E6" w:rsidRPr="00F936D6">
        <w:rPr>
          <w:rFonts w:ascii="Trebuchet MS" w:hAnsi="Trebuchet MS" w:cs="Calibri"/>
          <w:color w:val="000000"/>
          <w:sz w:val="20"/>
          <w:szCs w:val="20"/>
          <w:lang w:val="en-GB"/>
        </w:rPr>
        <w:t>the</w:t>
      </w:r>
      <w:r w:rsidR="004D73FE" w:rsidRPr="00F936D6">
        <w:rPr>
          <w:rFonts w:ascii="Trebuchet MS" w:hAnsi="Trebuchet MS" w:cs="Calibri"/>
          <w:color w:val="000000"/>
          <w:sz w:val="20"/>
          <w:szCs w:val="20"/>
          <w:lang w:val="en-GB"/>
        </w:rPr>
        <w:t xml:space="preserve"> most </w:t>
      </w:r>
      <w:r w:rsidR="005104E6" w:rsidRPr="00F936D6">
        <w:rPr>
          <w:rFonts w:ascii="Trebuchet MS" w:hAnsi="Trebuchet MS" w:cs="Calibri"/>
          <w:color w:val="000000"/>
          <w:sz w:val="20"/>
          <w:szCs w:val="20"/>
          <w:lang w:val="en-GB"/>
        </w:rPr>
        <w:t>gruesome</w:t>
      </w:r>
      <w:r w:rsidR="004D73FE" w:rsidRPr="00F936D6">
        <w:rPr>
          <w:rFonts w:ascii="Trebuchet MS" w:hAnsi="Trebuchet MS" w:cs="Calibri"/>
          <w:color w:val="000000"/>
          <w:sz w:val="20"/>
          <w:szCs w:val="20"/>
          <w:lang w:val="en-GB"/>
        </w:rPr>
        <w:t xml:space="preserve"> brutality. In Croatia, that belongs to the Union </w:t>
      </w:r>
      <w:r w:rsidR="00CC7CF1">
        <w:rPr>
          <w:rFonts w:ascii="Trebuchet MS" w:hAnsi="Trebuchet MS" w:cs="Calibri"/>
          <w:color w:val="000000"/>
          <w:sz w:val="20"/>
          <w:szCs w:val="20"/>
          <w:lang w:val="en-GB"/>
        </w:rPr>
        <w:t>they have t</w:t>
      </w:r>
      <w:r w:rsidR="00337A15" w:rsidRPr="00F936D6">
        <w:rPr>
          <w:rFonts w:ascii="Trebuchet MS" w:hAnsi="Trebuchet MS" w:cs="Calibri"/>
          <w:color w:val="000000"/>
          <w:sz w:val="20"/>
          <w:szCs w:val="20"/>
          <w:lang w:val="en-GB"/>
        </w:rPr>
        <w:t xml:space="preserve">heir belongings </w:t>
      </w:r>
      <w:proofErr w:type="gramStart"/>
      <w:r w:rsidR="00553010">
        <w:rPr>
          <w:rFonts w:ascii="Trebuchet MS" w:hAnsi="Trebuchet MS" w:cs="Calibri"/>
          <w:color w:val="000000"/>
          <w:sz w:val="20"/>
          <w:szCs w:val="20"/>
          <w:lang w:val="en-GB"/>
        </w:rPr>
        <w:t xml:space="preserve">shattered </w:t>
      </w:r>
      <w:r w:rsidR="00337A15" w:rsidRPr="00F936D6">
        <w:rPr>
          <w:rFonts w:ascii="Trebuchet MS" w:hAnsi="Trebuchet MS" w:cs="Calibri"/>
          <w:color w:val="000000"/>
          <w:sz w:val="20"/>
          <w:szCs w:val="20"/>
          <w:lang w:val="en-GB"/>
        </w:rPr>
        <w:t>,</w:t>
      </w:r>
      <w:proofErr w:type="gramEnd"/>
      <w:r w:rsidR="00337A15" w:rsidRPr="00F936D6">
        <w:rPr>
          <w:rFonts w:ascii="Trebuchet MS" w:hAnsi="Trebuchet MS" w:cs="Calibri"/>
          <w:color w:val="000000"/>
          <w:sz w:val="20"/>
          <w:szCs w:val="20"/>
          <w:lang w:val="en-GB"/>
        </w:rPr>
        <w:t xml:space="preserve"> among which their </w:t>
      </w:r>
      <w:proofErr w:type="spellStart"/>
      <w:r w:rsidR="00337A15" w:rsidRPr="00F936D6">
        <w:rPr>
          <w:rFonts w:ascii="Trebuchet MS" w:hAnsi="Trebuchet MS" w:cs="Calibri"/>
          <w:color w:val="000000"/>
          <w:sz w:val="20"/>
          <w:szCs w:val="20"/>
          <w:lang w:val="en-GB"/>
        </w:rPr>
        <w:t>unrenounceable</w:t>
      </w:r>
      <w:proofErr w:type="spellEnd"/>
      <w:r w:rsidR="00337A15" w:rsidRPr="00F936D6">
        <w:rPr>
          <w:rFonts w:ascii="Trebuchet MS" w:hAnsi="Trebuchet MS" w:cs="Calibri"/>
          <w:color w:val="000000"/>
          <w:sz w:val="20"/>
          <w:szCs w:val="20"/>
          <w:lang w:val="en-GB"/>
        </w:rPr>
        <w:t xml:space="preserve"> </w:t>
      </w:r>
      <w:r w:rsidR="005104E6">
        <w:rPr>
          <w:rFonts w:ascii="Trebuchet MS" w:hAnsi="Trebuchet MS" w:cs="Calibri"/>
          <w:color w:val="000000"/>
          <w:sz w:val="20"/>
          <w:szCs w:val="20"/>
          <w:lang w:val="en-GB"/>
        </w:rPr>
        <w:t>p</w:t>
      </w:r>
      <w:r w:rsidR="00337A15" w:rsidRPr="00F936D6">
        <w:rPr>
          <w:rFonts w:ascii="Trebuchet MS" w:hAnsi="Trebuchet MS" w:cs="Calibri"/>
          <w:color w:val="000000"/>
          <w:sz w:val="20"/>
          <w:szCs w:val="20"/>
          <w:lang w:val="en-GB"/>
        </w:rPr>
        <w:t>hones, which are</w:t>
      </w:r>
      <w:r w:rsidR="005104E6">
        <w:rPr>
          <w:rFonts w:ascii="Trebuchet MS" w:hAnsi="Trebuchet MS" w:cs="Calibri"/>
          <w:color w:val="000000"/>
          <w:sz w:val="20"/>
          <w:szCs w:val="20"/>
          <w:lang w:val="en-GB"/>
        </w:rPr>
        <w:t xml:space="preserve"> the most</w:t>
      </w:r>
      <w:r w:rsidR="00337A15" w:rsidRPr="00F936D6">
        <w:rPr>
          <w:rFonts w:ascii="Trebuchet MS" w:hAnsi="Trebuchet MS" w:cs="Calibri"/>
          <w:color w:val="000000"/>
          <w:sz w:val="20"/>
          <w:szCs w:val="20"/>
          <w:lang w:val="en-GB"/>
        </w:rPr>
        <w:t xml:space="preserve"> essential allies of their run</w:t>
      </w:r>
      <w:r w:rsidR="005104E6">
        <w:rPr>
          <w:rFonts w:ascii="Trebuchet MS" w:hAnsi="Trebuchet MS" w:cs="Calibri"/>
          <w:color w:val="000000"/>
          <w:sz w:val="20"/>
          <w:szCs w:val="20"/>
          <w:lang w:val="en-GB"/>
        </w:rPr>
        <w:t>,</w:t>
      </w:r>
      <w:r w:rsidR="00337A15" w:rsidRPr="00F936D6">
        <w:rPr>
          <w:rFonts w:ascii="Trebuchet MS" w:hAnsi="Trebuchet MS" w:cs="Calibri"/>
          <w:color w:val="000000"/>
          <w:sz w:val="20"/>
          <w:szCs w:val="20"/>
          <w:lang w:val="en-GB"/>
        </w:rPr>
        <w:t xml:space="preserve"> as</w:t>
      </w:r>
      <w:r w:rsidR="005104E6">
        <w:rPr>
          <w:rFonts w:ascii="Trebuchet MS" w:hAnsi="Trebuchet MS" w:cs="Calibri"/>
          <w:color w:val="000000"/>
          <w:sz w:val="20"/>
          <w:szCs w:val="20"/>
          <w:lang w:val="en-GB"/>
        </w:rPr>
        <w:t xml:space="preserve"> that</w:t>
      </w:r>
      <w:r w:rsidR="00337A15" w:rsidRPr="00F936D6">
        <w:rPr>
          <w:rFonts w:ascii="Trebuchet MS" w:hAnsi="Trebuchet MS" w:cs="Calibri"/>
          <w:color w:val="000000"/>
          <w:sz w:val="20"/>
          <w:szCs w:val="20"/>
          <w:lang w:val="en-GB"/>
        </w:rPr>
        <w:t xml:space="preserve"> of any future </w:t>
      </w:r>
      <w:r w:rsidR="005104E6" w:rsidRPr="00F936D6">
        <w:rPr>
          <w:rFonts w:ascii="Trebuchet MS" w:hAnsi="Trebuchet MS" w:cs="Calibri"/>
          <w:color w:val="000000"/>
          <w:sz w:val="20"/>
          <w:szCs w:val="20"/>
          <w:lang w:val="en-GB"/>
        </w:rPr>
        <w:t>administrative</w:t>
      </w:r>
      <w:r w:rsidR="00337A15" w:rsidRPr="00F936D6">
        <w:rPr>
          <w:rFonts w:ascii="Trebuchet MS" w:hAnsi="Trebuchet MS" w:cs="Calibri"/>
          <w:color w:val="000000"/>
          <w:sz w:val="20"/>
          <w:szCs w:val="20"/>
          <w:lang w:val="en-GB"/>
        </w:rPr>
        <w:t xml:space="preserve"> </w:t>
      </w:r>
      <w:r w:rsidR="005104E6" w:rsidRPr="00F936D6">
        <w:rPr>
          <w:rFonts w:ascii="Trebuchet MS" w:hAnsi="Trebuchet MS" w:cs="Calibri"/>
          <w:color w:val="000000"/>
          <w:sz w:val="20"/>
          <w:szCs w:val="20"/>
          <w:lang w:val="en-GB"/>
        </w:rPr>
        <w:t>proceedings</w:t>
      </w:r>
      <w:r w:rsidR="00337A15" w:rsidRPr="00F936D6">
        <w:rPr>
          <w:rFonts w:ascii="Trebuchet MS" w:hAnsi="Trebuchet MS" w:cs="Calibri"/>
          <w:color w:val="000000"/>
          <w:sz w:val="20"/>
          <w:szCs w:val="20"/>
          <w:lang w:val="en-GB"/>
        </w:rPr>
        <w:t xml:space="preserve"> </w:t>
      </w:r>
      <w:r w:rsidR="005104E6">
        <w:rPr>
          <w:rFonts w:ascii="Trebuchet MS" w:hAnsi="Trebuchet MS" w:cs="Calibri"/>
          <w:color w:val="000000"/>
          <w:sz w:val="20"/>
          <w:szCs w:val="20"/>
          <w:lang w:val="en-GB"/>
        </w:rPr>
        <w:t>i</w:t>
      </w:r>
      <w:r w:rsidR="008E12AC" w:rsidRPr="00F936D6">
        <w:rPr>
          <w:rFonts w:ascii="Trebuchet MS" w:hAnsi="Trebuchet MS" w:cs="Calibri"/>
          <w:color w:val="000000"/>
          <w:sz w:val="20"/>
          <w:szCs w:val="20"/>
          <w:lang w:val="en-GB"/>
        </w:rPr>
        <w:t>n any EU’s State member</w:t>
      </w:r>
      <w:r w:rsidR="00935E2B" w:rsidRPr="00F936D6">
        <w:rPr>
          <w:rFonts w:ascii="Trebuchet MS" w:hAnsi="Trebuchet MS" w:cs="Calibri"/>
          <w:color w:val="000000"/>
          <w:sz w:val="20"/>
          <w:szCs w:val="20"/>
          <w:lang w:val="en-GB"/>
        </w:rPr>
        <w:t>.</w:t>
      </w:r>
    </w:p>
    <w:p w14:paraId="6BA1FC63" w14:textId="070A56D0" w:rsidR="00935E2B" w:rsidRPr="005D4FA6" w:rsidRDefault="00935E2B" w:rsidP="005D4FA6">
      <w:pPr>
        <w:widowControl w:val="0"/>
        <w:autoSpaceDE w:val="0"/>
        <w:autoSpaceDN w:val="0"/>
        <w:adjustRightInd w:val="0"/>
        <w:spacing w:after="240"/>
        <w:jc w:val="both"/>
        <w:rPr>
          <w:rFonts w:ascii="Trebuchet MS" w:hAnsi="Trebuchet MS" w:cs="Calibri"/>
          <w:color w:val="000000"/>
          <w:sz w:val="20"/>
          <w:szCs w:val="20"/>
          <w:lang w:val="en-GB"/>
        </w:rPr>
      </w:pPr>
      <w:r w:rsidRPr="00F936D6">
        <w:rPr>
          <w:rFonts w:ascii="Trebuchet MS" w:hAnsi="Trebuchet MS" w:cs="Calibri"/>
          <w:color w:val="000000"/>
          <w:sz w:val="20"/>
          <w:szCs w:val="20"/>
          <w:lang w:val="en-GB"/>
        </w:rPr>
        <w:t xml:space="preserve">The </w:t>
      </w:r>
      <w:r w:rsidR="00CC7CF1" w:rsidRPr="00F936D6">
        <w:rPr>
          <w:rFonts w:ascii="Trebuchet MS" w:hAnsi="Trebuchet MS" w:cs="Calibri"/>
          <w:color w:val="000000"/>
          <w:sz w:val="20"/>
          <w:szCs w:val="20"/>
          <w:lang w:val="en-GB"/>
        </w:rPr>
        <w:t xml:space="preserve">denial of some EU countries to honour past </w:t>
      </w:r>
      <w:r w:rsidR="00CC7CF1">
        <w:rPr>
          <w:rFonts w:ascii="Trebuchet MS" w:hAnsi="Trebuchet MS" w:cs="Calibri"/>
          <w:color w:val="000000"/>
          <w:sz w:val="20"/>
          <w:szCs w:val="20"/>
          <w:lang w:val="en-GB"/>
        </w:rPr>
        <w:t xml:space="preserve">asylum </w:t>
      </w:r>
      <w:r w:rsidR="00CC7CF1" w:rsidRPr="00F936D6">
        <w:rPr>
          <w:rFonts w:ascii="Trebuchet MS" w:hAnsi="Trebuchet MS" w:cs="Calibri"/>
          <w:color w:val="000000"/>
          <w:sz w:val="20"/>
          <w:szCs w:val="20"/>
          <w:lang w:val="en-GB"/>
        </w:rPr>
        <w:t>commitments has</w:t>
      </w:r>
      <w:r w:rsidRPr="00F936D6">
        <w:rPr>
          <w:rFonts w:ascii="Trebuchet MS" w:hAnsi="Trebuchet MS" w:cs="Calibri"/>
          <w:color w:val="000000"/>
          <w:sz w:val="20"/>
          <w:szCs w:val="20"/>
          <w:lang w:val="en-GB"/>
        </w:rPr>
        <w:t xml:space="preserve"> inevitably induced the </w:t>
      </w:r>
      <w:r w:rsidRPr="00F936D6">
        <w:rPr>
          <w:lang w:val="en-GB"/>
        </w:rPr>
        <w:t xml:space="preserve">externalisation of </w:t>
      </w:r>
      <w:r w:rsidRPr="00F936D6">
        <w:rPr>
          <w:rFonts w:ascii="Trebuchet MS" w:hAnsi="Trebuchet MS" w:cs="Calibri"/>
          <w:color w:val="000000"/>
          <w:sz w:val="20"/>
          <w:szCs w:val="20"/>
          <w:lang w:val="en-GB"/>
        </w:rPr>
        <w:t>EU’s migratory policy as a whole.</w:t>
      </w:r>
      <w:r w:rsidR="00513D3D" w:rsidRPr="00F936D6">
        <w:rPr>
          <w:rFonts w:ascii="Trebuchet MS" w:hAnsi="Trebuchet MS" w:cs="Calibri"/>
          <w:color w:val="000000"/>
          <w:sz w:val="20"/>
          <w:szCs w:val="20"/>
          <w:lang w:val="en-GB"/>
        </w:rPr>
        <w:t xml:space="preserve"> </w:t>
      </w:r>
      <w:proofErr w:type="gramStart"/>
      <w:r w:rsidR="00513D3D" w:rsidRPr="00F936D6">
        <w:rPr>
          <w:rFonts w:ascii="Trebuchet MS" w:hAnsi="Trebuchet MS" w:cs="Calibri"/>
          <w:color w:val="000000"/>
          <w:sz w:val="20"/>
          <w:szCs w:val="20"/>
          <w:lang w:val="en-GB"/>
        </w:rPr>
        <w:t>the</w:t>
      </w:r>
      <w:proofErr w:type="gramEnd"/>
      <w:r w:rsidR="00513D3D" w:rsidRPr="00F936D6">
        <w:rPr>
          <w:rFonts w:ascii="Trebuchet MS" w:hAnsi="Trebuchet MS" w:cs="Calibri"/>
          <w:color w:val="000000"/>
          <w:sz w:val="20"/>
          <w:szCs w:val="20"/>
          <w:lang w:val="en-GB"/>
        </w:rPr>
        <w:t xml:space="preserve"> number of migrants at Europe’s doors</w:t>
      </w:r>
      <w:r w:rsidR="00CC7CF1">
        <w:rPr>
          <w:rFonts w:ascii="Trebuchet MS" w:hAnsi="Trebuchet MS" w:cs="Calibri"/>
          <w:color w:val="000000"/>
          <w:sz w:val="20"/>
          <w:szCs w:val="20"/>
          <w:lang w:val="en-GB"/>
        </w:rPr>
        <w:t xml:space="preserve"> has thus  consequently raised</w:t>
      </w:r>
      <w:r w:rsidR="005D4FA6">
        <w:rPr>
          <w:rFonts w:ascii="Trebuchet MS" w:hAnsi="Trebuchet MS" w:cs="Calibri"/>
          <w:color w:val="000000"/>
          <w:sz w:val="20"/>
          <w:szCs w:val="20"/>
          <w:lang w:val="en-GB"/>
        </w:rPr>
        <w:t>, as well as</w:t>
      </w:r>
      <w:r w:rsidR="00553010">
        <w:rPr>
          <w:rFonts w:ascii="Trebuchet MS" w:hAnsi="Trebuchet MS" w:cs="Calibri"/>
          <w:color w:val="000000"/>
          <w:sz w:val="20"/>
          <w:szCs w:val="20"/>
          <w:lang w:val="en-GB"/>
        </w:rPr>
        <w:t xml:space="preserve"> has </w:t>
      </w:r>
      <w:r w:rsidR="00CC7CF1">
        <w:rPr>
          <w:rFonts w:ascii="Trebuchet MS" w:hAnsi="Trebuchet MS" w:cs="Calibri"/>
          <w:color w:val="000000"/>
          <w:sz w:val="20"/>
          <w:szCs w:val="20"/>
          <w:lang w:val="en-GB"/>
        </w:rPr>
        <w:t xml:space="preserve">it has </w:t>
      </w:r>
      <w:r w:rsidR="00513D3D" w:rsidRPr="00F936D6">
        <w:rPr>
          <w:rFonts w:ascii="Trebuchet MS" w:hAnsi="Trebuchet MS" w:cs="Calibri"/>
          <w:color w:val="000000"/>
          <w:sz w:val="20"/>
          <w:szCs w:val="20"/>
          <w:lang w:val="en-GB"/>
        </w:rPr>
        <w:t>exonerate</w:t>
      </w:r>
      <w:r w:rsidR="00CC7CF1">
        <w:rPr>
          <w:rFonts w:ascii="Trebuchet MS" w:hAnsi="Trebuchet MS" w:cs="Calibri"/>
          <w:color w:val="000000"/>
          <w:sz w:val="20"/>
          <w:szCs w:val="20"/>
          <w:lang w:val="en-GB"/>
        </w:rPr>
        <w:t>d</w:t>
      </w:r>
      <w:r w:rsidR="00513D3D" w:rsidRPr="00F936D6">
        <w:rPr>
          <w:rFonts w:ascii="Trebuchet MS" w:hAnsi="Trebuchet MS" w:cs="Calibri"/>
          <w:color w:val="000000"/>
          <w:sz w:val="20"/>
          <w:szCs w:val="20"/>
          <w:lang w:val="en-GB"/>
        </w:rPr>
        <w:t xml:space="preserve"> countries from their </w:t>
      </w:r>
      <w:r w:rsidR="005D4FA6" w:rsidRPr="00F936D6">
        <w:rPr>
          <w:rFonts w:ascii="Trebuchet MS" w:hAnsi="Trebuchet MS" w:cs="Calibri"/>
          <w:color w:val="000000"/>
          <w:sz w:val="20"/>
          <w:szCs w:val="20"/>
          <w:lang w:val="en-GB"/>
        </w:rPr>
        <w:t>responsibility</w:t>
      </w:r>
      <w:r w:rsidR="00513D3D" w:rsidRPr="00F936D6">
        <w:rPr>
          <w:rFonts w:ascii="Trebuchet MS" w:hAnsi="Trebuchet MS" w:cs="Calibri"/>
          <w:color w:val="000000"/>
          <w:sz w:val="20"/>
          <w:szCs w:val="20"/>
          <w:lang w:val="en-GB"/>
        </w:rPr>
        <w:t xml:space="preserve"> </w:t>
      </w:r>
      <w:r w:rsidR="006B5C12">
        <w:rPr>
          <w:rFonts w:ascii="Trebuchet MS" w:hAnsi="Trebuchet MS" w:cs="Calibri"/>
          <w:color w:val="000000"/>
          <w:sz w:val="20"/>
          <w:szCs w:val="20"/>
          <w:lang w:val="en-GB"/>
        </w:rPr>
        <w:t xml:space="preserve">with regards as </w:t>
      </w:r>
      <w:r w:rsidR="00513D3D" w:rsidRPr="00F936D6">
        <w:rPr>
          <w:rFonts w:ascii="Trebuchet MS" w:hAnsi="Trebuchet MS" w:cs="Calibri"/>
          <w:color w:val="000000"/>
          <w:sz w:val="20"/>
          <w:szCs w:val="20"/>
          <w:lang w:val="en-GB"/>
        </w:rPr>
        <w:t xml:space="preserve">treaties they signed, especially </w:t>
      </w:r>
      <w:r w:rsidR="00CC7CF1">
        <w:rPr>
          <w:rFonts w:ascii="Trebuchet MS" w:hAnsi="Trebuchet MS" w:cs="Calibri"/>
          <w:color w:val="000000"/>
          <w:sz w:val="20"/>
          <w:szCs w:val="20"/>
          <w:lang w:val="en-GB"/>
        </w:rPr>
        <w:t xml:space="preserve">those </w:t>
      </w:r>
      <w:r w:rsidR="00513D3D" w:rsidRPr="00F936D6">
        <w:rPr>
          <w:rFonts w:ascii="Trebuchet MS" w:hAnsi="Trebuchet MS" w:cs="Calibri"/>
          <w:color w:val="000000"/>
          <w:sz w:val="20"/>
          <w:szCs w:val="20"/>
          <w:lang w:val="en-GB"/>
        </w:rPr>
        <w:t>concerning</w:t>
      </w:r>
      <w:r w:rsidR="00CC7CF1">
        <w:rPr>
          <w:rFonts w:ascii="Trebuchet MS" w:hAnsi="Trebuchet MS" w:cs="Calibri"/>
          <w:color w:val="000000"/>
          <w:sz w:val="20"/>
          <w:szCs w:val="20"/>
          <w:lang w:val="en-GB"/>
        </w:rPr>
        <w:t xml:space="preserve"> </w:t>
      </w:r>
      <w:r w:rsidR="00513D3D" w:rsidRPr="00F936D6">
        <w:rPr>
          <w:rFonts w:ascii="Trebuchet MS" w:hAnsi="Trebuchet MS" w:cs="Calibri"/>
          <w:color w:val="000000"/>
          <w:sz w:val="20"/>
          <w:szCs w:val="20"/>
          <w:lang w:val="en-GB"/>
        </w:rPr>
        <w:t xml:space="preserve"> refug</w:t>
      </w:r>
      <w:r w:rsidR="005D4FA6">
        <w:rPr>
          <w:rFonts w:ascii="Trebuchet MS" w:hAnsi="Trebuchet MS" w:cs="Calibri"/>
          <w:color w:val="000000"/>
          <w:sz w:val="20"/>
          <w:szCs w:val="20"/>
          <w:lang w:val="en-GB"/>
        </w:rPr>
        <w:t>e</w:t>
      </w:r>
      <w:r w:rsidR="00513D3D" w:rsidRPr="00F936D6">
        <w:rPr>
          <w:rFonts w:ascii="Trebuchet MS" w:hAnsi="Trebuchet MS" w:cs="Calibri"/>
          <w:color w:val="000000"/>
          <w:sz w:val="20"/>
          <w:szCs w:val="20"/>
          <w:lang w:val="en-GB"/>
        </w:rPr>
        <w:t>es protection.</w:t>
      </w:r>
    </w:p>
    <w:p w14:paraId="15838255" w14:textId="7F325272" w:rsidR="006B5C12" w:rsidRDefault="006B5C12" w:rsidP="0092690D">
      <w:pPr>
        <w:widowControl w:val="0"/>
        <w:autoSpaceDE w:val="0"/>
        <w:autoSpaceDN w:val="0"/>
        <w:adjustRightInd w:val="0"/>
        <w:spacing w:after="240"/>
        <w:jc w:val="both"/>
        <w:rPr>
          <w:rFonts w:ascii="Trebuchet MS" w:hAnsi="Trebuchet MS" w:cs="Calibri"/>
          <w:color w:val="000000"/>
          <w:sz w:val="20"/>
          <w:szCs w:val="20"/>
          <w:lang w:val="en-GB"/>
        </w:rPr>
      </w:pPr>
      <w:r>
        <w:rPr>
          <w:rFonts w:ascii="Trebuchet MS" w:hAnsi="Trebuchet MS" w:cs="Calibri"/>
          <w:color w:val="000000"/>
          <w:sz w:val="20"/>
          <w:szCs w:val="20"/>
          <w:lang w:val="en-GB"/>
        </w:rPr>
        <w:t>Under</w:t>
      </w:r>
      <w:r w:rsidR="00CC7CF1">
        <w:rPr>
          <w:rFonts w:ascii="Trebuchet MS" w:hAnsi="Trebuchet MS" w:cs="Calibri"/>
          <w:color w:val="000000"/>
          <w:sz w:val="20"/>
          <w:szCs w:val="20"/>
          <w:lang w:val="en-GB"/>
        </w:rPr>
        <w:t xml:space="preserve"> the p</w:t>
      </w:r>
      <w:r w:rsidR="00513D3D" w:rsidRPr="00F936D6">
        <w:rPr>
          <w:rFonts w:ascii="Trebuchet MS" w:hAnsi="Trebuchet MS" w:cs="Calibri"/>
          <w:color w:val="000000"/>
          <w:sz w:val="20"/>
          <w:szCs w:val="20"/>
          <w:lang w:val="en-GB"/>
        </w:rPr>
        <w:t xml:space="preserve">andemic all EU </w:t>
      </w:r>
      <w:r w:rsidR="005D4FA6" w:rsidRPr="00F936D6">
        <w:rPr>
          <w:rFonts w:ascii="Trebuchet MS" w:hAnsi="Trebuchet MS" w:cs="Calibri"/>
          <w:color w:val="000000"/>
          <w:sz w:val="20"/>
          <w:szCs w:val="20"/>
          <w:lang w:val="en-GB"/>
        </w:rPr>
        <w:t>member states</w:t>
      </w:r>
      <w:r w:rsidR="00513D3D" w:rsidRPr="00F936D6">
        <w:rPr>
          <w:rFonts w:ascii="Trebuchet MS" w:hAnsi="Trebuchet MS" w:cs="Calibri"/>
          <w:color w:val="000000"/>
          <w:sz w:val="20"/>
          <w:szCs w:val="20"/>
          <w:lang w:val="en-GB"/>
        </w:rPr>
        <w:t xml:space="preserve"> are being called upon to implement concrete solutions</w:t>
      </w:r>
      <w:r w:rsidR="005D4FA6">
        <w:rPr>
          <w:rFonts w:ascii="Trebuchet MS" w:hAnsi="Trebuchet MS" w:cs="Calibri"/>
          <w:color w:val="000000"/>
          <w:sz w:val="20"/>
          <w:szCs w:val="20"/>
          <w:lang w:val="en-GB"/>
        </w:rPr>
        <w:t xml:space="preserve"> </w:t>
      </w:r>
      <w:r w:rsidR="00513D3D" w:rsidRPr="00F936D6">
        <w:rPr>
          <w:rFonts w:ascii="Trebuchet MS" w:hAnsi="Trebuchet MS" w:cs="Calibri"/>
          <w:color w:val="000000"/>
          <w:sz w:val="20"/>
          <w:szCs w:val="20"/>
          <w:lang w:val="en-GB"/>
        </w:rPr>
        <w:t>designed to protect asylum seeker</w:t>
      </w:r>
      <w:r w:rsidR="005D4FA6">
        <w:rPr>
          <w:rFonts w:ascii="Trebuchet MS" w:hAnsi="Trebuchet MS" w:cs="Calibri"/>
          <w:color w:val="000000"/>
          <w:sz w:val="20"/>
          <w:szCs w:val="20"/>
          <w:lang w:val="en-GB"/>
        </w:rPr>
        <w:t>s</w:t>
      </w:r>
      <w:r w:rsidR="00513D3D" w:rsidRPr="00F936D6">
        <w:rPr>
          <w:rFonts w:ascii="Trebuchet MS" w:hAnsi="Trebuchet MS" w:cs="Calibri"/>
          <w:color w:val="000000"/>
          <w:sz w:val="20"/>
          <w:szCs w:val="20"/>
          <w:lang w:val="en-GB"/>
        </w:rPr>
        <w:t xml:space="preserve"> </w:t>
      </w:r>
      <w:r>
        <w:rPr>
          <w:rFonts w:ascii="Trebuchet MS" w:hAnsi="Trebuchet MS" w:cs="Calibri"/>
          <w:color w:val="000000"/>
          <w:sz w:val="20"/>
          <w:szCs w:val="20"/>
          <w:lang w:val="en-GB"/>
        </w:rPr>
        <w:t xml:space="preserve">or the migrants </w:t>
      </w:r>
      <w:r w:rsidR="00513D3D" w:rsidRPr="00F936D6">
        <w:rPr>
          <w:rFonts w:ascii="Trebuchet MS" w:hAnsi="Trebuchet MS" w:cs="Calibri"/>
          <w:color w:val="000000"/>
          <w:sz w:val="20"/>
          <w:szCs w:val="20"/>
          <w:lang w:val="en-GB"/>
        </w:rPr>
        <w:t xml:space="preserve">in Europe </w:t>
      </w:r>
      <w:r w:rsidR="00CC7CF1">
        <w:rPr>
          <w:rFonts w:ascii="Trebuchet MS" w:hAnsi="Trebuchet MS" w:cs="Calibri"/>
          <w:color w:val="000000"/>
          <w:sz w:val="20"/>
          <w:szCs w:val="20"/>
          <w:lang w:val="en-GB"/>
        </w:rPr>
        <w:t>and</w:t>
      </w:r>
      <w:r w:rsidR="00513D3D" w:rsidRPr="00F936D6">
        <w:rPr>
          <w:rFonts w:ascii="Trebuchet MS" w:hAnsi="Trebuchet MS" w:cs="Calibri"/>
          <w:color w:val="000000"/>
          <w:sz w:val="20"/>
          <w:szCs w:val="20"/>
          <w:lang w:val="en-GB"/>
        </w:rPr>
        <w:t xml:space="preserve"> in the Balkans, and to ensure</w:t>
      </w:r>
      <w:r>
        <w:rPr>
          <w:rFonts w:ascii="Trebuchet MS" w:hAnsi="Trebuchet MS" w:cs="Calibri"/>
          <w:color w:val="000000"/>
          <w:sz w:val="20"/>
          <w:szCs w:val="20"/>
          <w:lang w:val="en-GB"/>
        </w:rPr>
        <w:t xml:space="preserve">, </w:t>
      </w:r>
      <w:r w:rsidRPr="00F936D6">
        <w:rPr>
          <w:rFonts w:ascii="Trebuchet MS" w:hAnsi="Trebuchet MS" w:cs="Calibri"/>
          <w:color w:val="000000"/>
          <w:sz w:val="20"/>
          <w:szCs w:val="20"/>
          <w:lang w:val="en-GB"/>
        </w:rPr>
        <w:t>this, without any discrimination</w:t>
      </w:r>
      <w:r w:rsidR="002B6269">
        <w:rPr>
          <w:rFonts w:ascii="Trebuchet MS" w:hAnsi="Trebuchet MS" w:cs="Calibri"/>
          <w:color w:val="000000"/>
          <w:sz w:val="20"/>
          <w:szCs w:val="20"/>
          <w:lang w:val="en-GB"/>
        </w:rPr>
        <w:t xml:space="preserve"> nor </w:t>
      </w:r>
      <w:proofErr w:type="gramStart"/>
      <w:r w:rsidR="002B6269">
        <w:rPr>
          <w:rFonts w:ascii="Trebuchet MS" w:hAnsi="Trebuchet MS" w:cs="Calibri"/>
          <w:color w:val="000000"/>
          <w:sz w:val="20"/>
          <w:szCs w:val="20"/>
          <w:lang w:val="en-GB"/>
        </w:rPr>
        <w:t>hindrance</w:t>
      </w:r>
      <w:r w:rsidR="00513D3D" w:rsidRPr="00F936D6">
        <w:rPr>
          <w:rFonts w:ascii="Trebuchet MS" w:hAnsi="Trebuchet MS" w:cs="Calibri"/>
          <w:color w:val="000000"/>
          <w:sz w:val="20"/>
          <w:szCs w:val="20"/>
          <w:lang w:val="en-GB"/>
        </w:rPr>
        <w:t> :</w:t>
      </w:r>
      <w:proofErr w:type="gramEnd"/>
      <w:r w:rsidR="00513D3D" w:rsidRPr="00F936D6">
        <w:rPr>
          <w:rFonts w:ascii="Trebuchet MS" w:hAnsi="Trebuchet MS" w:cs="Calibri"/>
          <w:color w:val="000000"/>
          <w:sz w:val="20"/>
          <w:szCs w:val="20"/>
          <w:lang w:val="en-GB"/>
        </w:rPr>
        <w:t xml:space="preserve">  </w:t>
      </w:r>
    </w:p>
    <w:p w14:paraId="2B10ACD9" w14:textId="699608A0" w:rsidR="00513D3D" w:rsidRPr="00CC7CF1" w:rsidRDefault="00CC7CF1" w:rsidP="00CC7CF1">
      <w:pPr>
        <w:pStyle w:val="Paragraphedeliste"/>
        <w:widowControl w:val="0"/>
        <w:numPr>
          <w:ilvl w:val="0"/>
          <w:numId w:val="45"/>
        </w:numPr>
        <w:autoSpaceDE w:val="0"/>
        <w:autoSpaceDN w:val="0"/>
        <w:adjustRightInd w:val="0"/>
        <w:spacing w:after="240"/>
        <w:jc w:val="both"/>
        <w:rPr>
          <w:rFonts w:ascii="Trebuchet MS" w:hAnsi="Trebuchet MS" w:cs="Calibri"/>
          <w:color w:val="000000"/>
          <w:sz w:val="20"/>
          <w:szCs w:val="20"/>
          <w:lang w:val="en-GB"/>
        </w:rPr>
      </w:pPr>
      <w:r w:rsidRPr="00CC7CF1">
        <w:rPr>
          <w:rFonts w:ascii="Trebuchet MS" w:hAnsi="Trebuchet MS" w:cs="Calibri"/>
          <w:color w:val="000000"/>
          <w:sz w:val="20"/>
          <w:szCs w:val="20"/>
          <w:lang w:val="en-GB"/>
        </w:rPr>
        <w:t>Access</w:t>
      </w:r>
      <w:r w:rsidR="00513D3D" w:rsidRPr="00CC7CF1">
        <w:rPr>
          <w:rFonts w:ascii="Trebuchet MS" w:hAnsi="Trebuchet MS" w:cs="Calibri"/>
          <w:color w:val="000000"/>
          <w:sz w:val="20"/>
          <w:szCs w:val="20"/>
          <w:lang w:val="en-GB"/>
        </w:rPr>
        <w:t xml:space="preserve"> </w:t>
      </w:r>
      <w:proofErr w:type="gramStart"/>
      <w:r w:rsidR="00513D3D" w:rsidRPr="00CC7CF1">
        <w:rPr>
          <w:rFonts w:ascii="Trebuchet MS" w:hAnsi="Trebuchet MS" w:cs="Calibri"/>
          <w:color w:val="000000"/>
          <w:sz w:val="20"/>
          <w:szCs w:val="20"/>
          <w:lang w:val="en-GB"/>
        </w:rPr>
        <w:t>to</w:t>
      </w:r>
      <w:proofErr w:type="gramEnd"/>
      <w:r w:rsidR="00513D3D" w:rsidRPr="00CC7CF1">
        <w:rPr>
          <w:rFonts w:ascii="Trebuchet MS" w:hAnsi="Trebuchet MS" w:cs="Calibri"/>
          <w:color w:val="000000"/>
          <w:sz w:val="20"/>
          <w:szCs w:val="20"/>
          <w:lang w:val="en-GB"/>
        </w:rPr>
        <w:t xml:space="preserve"> decent and </w:t>
      </w:r>
      <w:r w:rsidR="005D4FA6" w:rsidRPr="00CC7CF1">
        <w:rPr>
          <w:rFonts w:ascii="Trebuchet MS" w:hAnsi="Trebuchet MS" w:cs="Calibri"/>
          <w:color w:val="000000"/>
          <w:sz w:val="20"/>
          <w:szCs w:val="20"/>
          <w:lang w:val="en-GB"/>
        </w:rPr>
        <w:t>adapted</w:t>
      </w:r>
      <w:r>
        <w:rPr>
          <w:rFonts w:ascii="Trebuchet MS" w:hAnsi="Trebuchet MS" w:cs="Calibri"/>
          <w:color w:val="000000"/>
          <w:sz w:val="20"/>
          <w:szCs w:val="20"/>
          <w:lang w:val="en-GB"/>
        </w:rPr>
        <w:t xml:space="preserve"> </w:t>
      </w:r>
      <w:r w:rsidR="00513D3D" w:rsidRPr="00CC7CF1">
        <w:rPr>
          <w:rFonts w:ascii="Trebuchet MS" w:hAnsi="Trebuchet MS" w:cs="Calibri"/>
          <w:color w:val="000000"/>
          <w:sz w:val="20"/>
          <w:szCs w:val="20"/>
          <w:lang w:val="en-GB"/>
        </w:rPr>
        <w:t xml:space="preserve">to their needs </w:t>
      </w:r>
      <w:r w:rsidR="005D4FA6" w:rsidRPr="00CC7CF1">
        <w:rPr>
          <w:rFonts w:ascii="Trebuchet MS" w:hAnsi="Trebuchet MS" w:cs="Calibri"/>
          <w:color w:val="000000"/>
          <w:sz w:val="20"/>
          <w:szCs w:val="20"/>
          <w:lang w:val="en-GB"/>
        </w:rPr>
        <w:t>accommodation.</w:t>
      </w:r>
      <w:r w:rsidR="00513D3D" w:rsidRPr="00CC7CF1">
        <w:rPr>
          <w:rFonts w:ascii="Trebuchet MS" w:hAnsi="Trebuchet MS" w:cs="Calibri"/>
          <w:color w:val="000000"/>
          <w:sz w:val="20"/>
          <w:szCs w:val="20"/>
          <w:lang w:val="en-GB"/>
        </w:rPr>
        <w:t xml:space="preserve"> </w:t>
      </w:r>
    </w:p>
    <w:p w14:paraId="37D0AC8F" w14:textId="1374AB33" w:rsidR="00415518" w:rsidRPr="00CC7CF1" w:rsidRDefault="00415518" w:rsidP="00CC7CF1">
      <w:pPr>
        <w:pStyle w:val="Paragraphedeliste"/>
        <w:widowControl w:val="0"/>
        <w:numPr>
          <w:ilvl w:val="0"/>
          <w:numId w:val="45"/>
        </w:numPr>
        <w:autoSpaceDE w:val="0"/>
        <w:autoSpaceDN w:val="0"/>
        <w:adjustRightInd w:val="0"/>
        <w:spacing w:after="240"/>
        <w:jc w:val="both"/>
        <w:rPr>
          <w:rFonts w:ascii="Trebuchet MS" w:hAnsi="Trebuchet MS" w:cs="Calibri"/>
          <w:color w:val="000000"/>
          <w:sz w:val="20"/>
          <w:szCs w:val="20"/>
          <w:lang w:val="en-GB"/>
        </w:rPr>
      </w:pPr>
      <w:r w:rsidRPr="00CC7CF1">
        <w:rPr>
          <w:rFonts w:ascii="Trebuchet MS" w:hAnsi="Trebuchet MS" w:cs="Calibri"/>
          <w:color w:val="000000"/>
          <w:sz w:val="20"/>
          <w:szCs w:val="20"/>
          <w:lang w:val="en-GB"/>
        </w:rPr>
        <w:t xml:space="preserve">Access to </w:t>
      </w:r>
      <w:r w:rsidR="005D4FA6" w:rsidRPr="00CC7CF1">
        <w:rPr>
          <w:rFonts w:ascii="Trebuchet MS" w:hAnsi="Trebuchet MS" w:cs="Calibri"/>
          <w:color w:val="000000"/>
          <w:sz w:val="20"/>
          <w:szCs w:val="20"/>
          <w:lang w:val="en-GB"/>
        </w:rPr>
        <w:t>medical</w:t>
      </w:r>
      <w:r w:rsidRPr="00CC7CF1">
        <w:rPr>
          <w:rFonts w:ascii="Trebuchet MS" w:hAnsi="Trebuchet MS" w:cs="Calibri"/>
          <w:color w:val="000000"/>
          <w:sz w:val="20"/>
          <w:szCs w:val="20"/>
          <w:lang w:val="en-GB"/>
        </w:rPr>
        <w:t xml:space="preserve"> care and treatment, that are to be sufficient in </w:t>
      </w:r>
      <w:r w:rsidR="00CC7CF1" w:rsidRPr="00CC7CF1">
        <w:rPr>
          <w:rFonts w:ascii="Trebuchet MS" w:hAnsi="Trebuchet MS" w:cs="Calibri"/>
          <w:color w:val="000000"/>
          <w:sz w:val="20"/>
          <w:szCs w:val="20"/>
          <w:lang w:val="en-GB"/>
        </w:rPr>
        <w:t>camps;</w:t>
      </w:r>
      <w:r w:rsidRPr="00CC7CF1">
        <w:rPr>
          <w:rFonts w:ascii="Trebuchet MS" w:hAnsi="Trebuchet MS" w:cs="Calibri"/>
          <w:color w:val="000000"/>
          <w:sz w:val="20"/>
          <w:szCs w:val="20"/>
          <w:lang w:val="en-GB"/>
        </w:rPr>
        <w:t xml:space="preserve"> </w:t>
      </w:r>
      <w:r w:rsidR="00CC7CF1">
        <w:rPr>
          <w:rFonts w:ascii="Trebuchet MS" w:hAnsi="Trebuchet MS" w:cs="Calibri"/>
          <w:color w:val="000000"/>
          <w:sz w:val="20"/>
          <w:szCs w:val="20"/>
          <w:lang w:val="en-GB"/>
        </w:rPr>
        <w:t xml:space="preserve">in other words </w:t>
      </w:r>
      <w:r w:rsidRPr="00CC7CF1">
        <w:rPr>
          <w:rFonts w:ascii="Trebuchet MS" w:hAnsi="Trebuchet MS" w:cs="Calibri"/>
          <w:color w:val="000000"/>
          <w:sz w:val="20"/>
          <w:szCs w:val="20"/>
          <w:lang w:val="en-GB"/>
        </w:rPr>
        <w:t xml:space="preserve">to public </w:t>
      </w:r>
      <w:r w:rsidR="00CC7CF1" w:rsidRPr="00CC7CF1">
        <w:rPr>
          <w:rFonts w:ascii="Trebuchet MS" w:hAnsi="Trebuchet MS" w:cs="Calibri"/>
          <w:color w:val="000000"/>
          <w:sz w:val="20"/>
          <w:szCs w:val="20"/>
          <w:lang w:val="en-GB"/>
        </w:rPr>
        <w:t>healthcare,</w:t>
      </w:r>
      <w:r w:rsidRPr="00CC7CF1">
        <w:rPr>
          <w:rFonts w:ascii="Trebuchet MS" w:hAnsi="Trebuchet MS" w:cs="Calibri"/>
          <w:color w:val="000000"/>
          <w:sz w:val="20"/>
          <w:szCs w:val="20"/>
          <w:lang w:val="en-GB"/>
        </w:rPr>
        <w:t xml:space="preserve"> in particular to </w:t>
      </w:r>
      <w:r w:rsidR="00CC7CF1" w:rsidRPr="00CC7CF1">
        <w:rPr>
          <w:rFonts w:ascii="Trebuchet MS" w:hAnsi="Trebuchet MS" w:cs="Calibri"/>
          <w:color w:val="000000"/>
          <w:sz w:val="20"/>
          <w:szCs w:val="20"/>
          <w:lang w:val="en-GB"/>
        </w:rPr>
        <w:t>tests,</w:t>
      </w:r>
      <w:r w:rsidRPr="00CC7CF1">
        <w:rPr>
          <w:rFonts w:ascii="Trebuchet MS" w:hAnsi="Trebuchet MS" w:cs="Calibri"/>
          <w:color w:val="000000"/>
          <w:sz w:val="20"/>
          <w:szCs w:val="20"/>
          <w:lang w:val="en-GB"/>
        </w:rPr>
        <w:t xml:space="preserve"> treatments and prevention against </w:t>
      </w:r>
      <w:proofErr w:type="spellStart"/>
      <w:r w:rsidRPr="00CC7CF1">
        <w:rPr>
          <w:rFonts w:ascii="Trebuchet MS" w:hAnsi="Trebuchet MS" w:cs="Calibri"/>
          <w:color w:val="000000"/>
          <w:sz w:val="20"/>
          <w:szCs w:val="20"/>
          <w:lang w:val="en-GB"/>
        </w:rPr>
        <w:t>Covid</w:t>
      </w:r>
      <w:proofErr w:type="spellEnd"/>
      <w:r w:rsidRPr="00CC7CF1">
        <w:rPr>
          <w:rFonts w:ascii="Trebuchet MS" w:hAnsi="Trebuchet MS" w:cs="Calibri"/>
          <w:color w:val="000000"/>
          <w:sz w:val="20"/>
          <w:szCs w:val="20"/>
          <w:lang w:val="en-GB"/>
        </w:rPr>
        <w:t xml:space="preserve"> 19</w:t>
      </w:r>
      <w:r w:rsidR="00CC7CF1">
        <w:rPr>
          <w:rFonts w:ascii="Trebuchet MS" w:hAnsi="Trebuchet MS" w:cs="Calibri"/>
          <w:color w:val="000000"/>
          <w:sz w:val="20"/>
          <w:szCs w:val="20"/>
          <w:lang w:val="en-GB"/>
        </w:rPr>
        <w:t>;</w:t>
      </w:r>
    </w:p>
    <w:p w14:paraId="250133D9" w14:textId="3E7D55ED" w:rsidR="00415518" w:rsidRPr="00CC7CF1" w:rsidRDefault="005D4FA6" w:rsidP="00CC7CF1">
      <w:pPr>
        <w:pStyle w:val="Paragraphedeliste"/>
        <w:widowControl w:val="0"/>
        <w:numPr>
          <w:ilvl w:val="0"/>
          <w:numId w:val="45"/>
        </w:numPr>
        <w:autoSpaceDE w:val="0"/>
        <w:autoSpaceDN w:val="0"/>
        <w:adjustRightInd w:val="0"/>
        <w:spacing w:after="240"/>
        <w:jc w:val="both"/>
        <w:rPr>
          <w:rFonts w:ascii="Trebuchet MS" w:hAnsi="Trebuchet MS" w:cs="Calibri"/>
          <w:color w:val="000000"/>
          <w:sz w:val="20"/>
          <w:szCs w:val="20"/>
          <w:lang w:val="en-GB"/>
        </w:rPr>
      </w:pPr>
      <w:r w:rsidRPr="00CC7CF1">
        <w:rPr>
          <w:rFonts w:ascii="Trebuchet MS" w:hAnsi="Trebuchet MS" w:cs="Calibri"/>
          <w:color w:val="000000"/>
          <w:sz w:val="20"/>
          <w:szCs w:val="20"/>
          <w:lang w:val="en-GB"/>
        </w:rPr>
        <w:t>Access</w:t>
      </w:r>
      <w:r w:rsidR="00415518" w:rsidRPr="00CC7CF1">
        <w:rPr>
          <w:rFonts w:ascii="Trebuchet MS" w:hAnsi="Trebuchet MS" w:cs="Calibri"/>
          <w:color w:val="000000"/>
          <w:sz w:val="20"/>
          <w:szCs w:val="20"/>
          <w:lang w:val="en-GB"/>
        </w:rPr>
        <w:t xml:space="preserve"> to </w:t>
      </w:r>
      <w:r w:rsidRPr="00CC7CF1">
        <w:rPr>
          <w:rFonts w:ascii="Trebuchet MS" w:hAnsi="Trebuchet MS" w:cs="Calibri"/>
          <w:color w:val="000000"/>
          <w:sz w:val="20"/>
          <w:szCs w:val="20"/>
          <w:lang w:val="en-GB"/>
        </w:rPr>
        <w:t>adapted</w:t>
      </w:r>
      <w:r w:rsidR="00415518" w:rsidRPr="00CC7CF1">
        <w:rPr>
          <w:rFonts w:ascii="Trebuchet MS" w:hAnsi="Trebuchet MS" w:cs="Calibri"/>
          <w:color w:val="000000"/>
          <w:sz w:val="20"/>
          <w:szCs w:val="20"/>
          <w:lang w:val="en-GB"/>
        </w:rPr>
        <w:t xml:space="preserve"> </w:t>
      </w:r>
      <w:r w:rsidR="002B6269" w:rsidRPr="00CC7CF1">
        <w:rPr>
          <w:rFonts w:ascii="Trebuchet MS" w:hAnsi="Trebuchet MS" w:cs="Calibri"/>
          <w:color w:val="000000"/>
          <w:sz w:val="20"/>
          <w:szCs w:val="20"/>
          <w:lang w:val="en-GB"/>
        </w:rPr>
        <w:t>hygiene,</w:t>
      </w:r>
      <w:r w:rsidR="00415518" w:rsidRPr="00CC7CF1">
        <w:rPr>
          <w:rFonts w:ascii="Trebuchet MS" w:hAnsi="Trebuchet MS" w:cs="Calibri"/>
          <w:color w:val="000000"/>
          <w:sz w:val="20"/>
          <w:szCs w:val="20"/>
          <w:lang w:val="en-GB"/>
        </w:rPr>
        <w:t xml:space="preserve"> to </w:t>
      </w:r>
      <w:r w:rsidR="002B6269" w:rsidRPr="00CC7CF1">
        <w:rPr>
          <w:rFonts w:ascii="Trebuchet MS" w:hAnsi="Trebuchet MS" w:cs="Calibri"/>
          <w:color w:val="000000"/>
          <w:sz w:val="20"/>
          <w:szCs w:val="20"/>
          <w:lang w:val="en-GB"/>
        </w:rPr>
        <w:t>disinfecte</w:t>
      </w:r>
      <w:r w:rsidR="002B6269">
        <w:rPr>
          <w:rFonts w:ascii="Trebuchet MS" w:hAnsi="Trebuchet MS" w:cs="Calibri"/>
          <w:color w:val="000000"/>
          <w:sz w:val="20"/>
          <w:szCs w:val="20"/>
          <w:lang w:val="en-GB"/>
        </w:rPr>
        <w:t>d zones,</w:t>
      </w:r>
      <w:r w:rsidRPr="00CC7CF1">
        <w:rPr>
          <w:rFonts w:ascii="Trebuchet MS" w:hAnsi="Trebuchet MS" w:cs="Calibri"/>
          <w:color w:val="000000"/>
          <w:sz w:val="20"/>
          <w:szCs w:val="20"/>
          <w:lang w:val="en-GB"/>
        </w:rPr>
        <w:t xml:space="preserve"> unhindered supply of</w:t>
      </w:r>
      <w:r w:rsidR="00415518" w:rsidRPr="00CC7CF1">
        <w:rPr>
          <w:rFonts w:ascii="Trebuchet MS" w:hAnsi="Trebuchet MS" w:cs="Calibri"/>
          <w:color w:val="000000"/>
          <w:sz w:val="20"/>
          <w:szCs w:val="20"/>
          <w:lang w:val="en-GB"/>
        </w:rPr>
        <w:t xml:space="preserve"> running water and </w:t>
      </w:r>
      <w:r w:rsidR="002B6269" w:rsidRPr="00CC7CF1">
        <w:rPr>
          <w:rFonts w:ascii="Trebuchet MS" w:hAnsi="Trebuchet MS" w:cs="Calibri"/>
          <w:color w:val="000000"/>
          <w:sz w:val="20"/>
          <w:szCs w:val="20"/>
          <w:lang w:val="en-GB"/>
        </w:rPr>
        <w:t>uninterrupted</w:t>
      </w:r>
      <w:r w:rsidRPr="00CC7CF1">
        <w:rPr>
          <w:rFonts w:ascii="Trebuchet MS" w:hAnsi="Trebuchet MS" w:cs="Calibri"/>
          <w:color w:val="000000"/>
          <w:sz w:val="20"/>
          <w:szCs w:val="20"/>
          <w:lang w:val="en-GB"/>
        </w:rPr>
        <w:t xml:space="preserve"> garbage</w:t>
      </w:r>
      <w:r w:rsidR="00415518" w:rsidRPr="00CC7CF1">
        <w:rPr>
          <w:rFonts w:ascii="Trebuchet MS" w:hAnsi="Trebuchet MS" w:cs="Calibri"/>
          <w:color w:val="000000"/>
          <w:sz w:val="20"/>
          <w:szCs w:val="20"/>
          <w:lang w:val="en-GB"/>
        </w:rPr>
        <w:t xml:space="preserve"> collection.</w:t>
      </w:r>
      <w:r w:rsidR="00C61647" w:rsidRPr="00CC7CF1">
        <w:rPr>
          <w:rFonts w:ascii="Trebuchet MS" w:hAnsi="Trebuchet MS" w:cs="Calibri"/>
          <w:color w:val="000000"/>
          <w:sz w:val="20"/>
          <w:szCs w:val="20"/>
          <w:lang w:val="en-GB"/>
        </w:rPr>
        <w:t xml:space="preserve"> </w:t>
      </w:r>
    </w:p>
    <w:p w14:paraId="325FB07A" w14:textId="110DD99C" w:rsidR="00C61647" w:rsidRPr="00F936D6" w:rsidRDefault="00C61647" w:rsidP="00C61647">
      <w:pPr>
        <w:widowControl w:val="0"/>
        <w:autoSpaceDE w:val="0"/>
        <w:autoSpaceDN w:val="0"/>
        <w:adjustRightInd w:val="0"/>
        <w:spacing w:after="240"/>
        <w:jc w:val="both"/>
        <w:rPr>
          <w:rFonts w:ascii="Trebuchet MS" w:hAnsi="Trebuchet MS" w:cs="Calibri"/>
          <w:color w:val="000000"/>
          <w:sz w:val="20"/>
          <w:szCs w:val="20"/>
          <w:lang w:val="en-GB"/>
        </w:rPr>
      </w:pPr>
      <w:r w:rsidRPr="00F936D6">
        <w:rPr>
          <w:rFonts w:ascii="Trebuchet MS" w:hAnsi="Trebuchet MS" w:cs="Calibri"/>
          <w:color w:val="000000"/>
          <w:sz w:val="20"/>
          <w:szCs w:val="20"/>
          <w:lang w:val="en-GB"/>
        </w:rPr>
        <w:t>Cursory expulsions of aliens, which</w:t>
      </w:r>
      <w:r w:rsidR="002B6269">
        <w:rPr>
          <w:rFonts w:ascii="Trebuchet MS" w:hAnsi="Trebuchet MS" w:cs="Calibri"/>
          <w:color w:val="000000"/>
          <w:sz w:val="20"/>
          <w:szCs w:val="20"/>
          <w:lang w:val="en-GB"/>
        </w:rPr>
        <w:t xml:space="preserve"> do not consider their </w:t>
      </w:r>
      <w:proofErr w:type="gramStart"/>
      <w:r w:rsidR="002B6269">
        <w:rPr>
          <w:rFonts w:ascii="Trebuchet MS" w:hAnsi="Trebuchet MS" w:cs="Calibri"/>
          <w:color w:val="000000"/>
          <w:sz w:val="20"/>
          <w:szCs w:val="20"/>
          <w:lang w:val="en-GB"/>
        </w:rPr>
        <w:t>need</w:t>
      </w:r>
      <w:proofErr w:type="gramEnd"/>
      <w:r w:rsidR="002B6269">
        <w:rPr>
          <w:rFonts w:ascii="Trebuchet MS" w:hAnsi="Trebuchet MS" w:cs="Calibri"/>
          <w:color w:val="000000"/>
          <w:sz w:val="20"/>
          <w:szCs w:val="20"/>
          <w:lang w:val="en-GB"/>
        </w:rPr>
        <w:t xml:space="preserve"> run foul /offend</w:t>
      </w:r>
      <w:r w:rsidRPr="00F936D6">
        <w:rPr>
          <w:rFonts w:ascii="Trebuchet MS" w:hAnsi="Trebuchet MS" w:cs="Calibri"/>
          <w:color w:val="000000"/>
          <w:sz w:val="20"/>
          <w:szCs w:val="20"/>
          <w:lang w:val="en-GB"/>
        </w:rPr>
        <w:t xml:space="preserve"> the Asylum Acts the European Union the EU Charter of Fundamental Rights and the 1951 Refugee Convention. Whereas</w:t>
      </w:r>
      <w:r w:rsidR="00B97D20">
        <w:rPr>
          <w:rFonts w:ascii="Trebuchet MS" w:hAnsi="Trebuchet MS" w:cs="Calibri"/>
          <w:color w:val="000000"/>
          <w:sz w:val="20"/>
          <w:szCs w:val="20"/>
          <w:lang w:val="en-GB"/>
        </w:rPr>
        <w:t xml:space="preserve"> </w:t>
      </w:r>
      <w:proofErr w:type="gramStart"/>
      <w:r w:rsidR="00B97D20">
        <w:rPr>
          <w:rFonts w:ascii="Trebuchet MS" w:hAnsi="Trebuchet MS" w:cs="Calibri"/>
          <w:color w:val="000000"/>
          <w:sz w:val="20"/>
          <w:szCs w:val="20"/>
          <w:lang w:val="en-GB"/>
        </w:rPr>
        <w:t xml:space="preserve">instead </w:t>
      </w:r>
      <w:r w:rsidRPr="00F936D6">
        <w:rPr>
          <w:rFonts w:ascii="Trebuchet MS" w:hAnsi="Trebuchet MS" w:cs="Calibri"/>
          <w:color w:val="000000"/>
          <w:sz w:val="20"/>
          <w:szCs w:val="20"/>
          <w:lang w:val="en-GB"/>
        </w:rPr>
        <w:t xml:space="preserve"> it</w:t>
      </w:r>
      <w:proofErr w:type="gramEnd"/>
      <w:r w:rsidRPr="00F936D6">
        <w:rPr>
          <w:rFonts w:ascii="Trebuchet MS" w:hAnsi="Trebuchet MS" w:cs="Calibri"/>
          <w:color w:val="000000"/>
          <w:sz w:val="20"/>
          <w:szCs w:val="20"/>
          <w:lang w:val="en-GB"/>
        </w:rPr>
        <w:t xml:space="preserve"> </w:t>
      </w:r>
      <w:r w:rsidR="002B6269">
        <w:rPr>
          <w:rFonts w:ascii="Trebuchet MS" w:hAnsi="Trebuchet MS" w:cs="Calibri"/>
          <w:color w:val="000000"/>
          <w:sz w:val="20"/>
          <w:szCs w:val="20"/>
          <w:lang w:val="en-GB"/>
        </w:rPr>
        <w:t xml:space="preserve">would be </w:t>
      </w:r>
      <w:r w:rsidRPr="00F936D6">
        <w:rPr>
          <w:rFonts w:ascii="Trebuchet MS" w:hAnsi="Trebuchet MS" w:cs="Calibri"/>
          <w:color w:val="000000"/>
          <w:sz w:val="20"/>
          <w:szCs w:val="20"/>
          <w:lang w:val="en-GB"/>
        </w:rPr>
        <w:t>appropriate to :</w:t>
      </w:r>
    </w:p>
    <w:p w14:paraId="1C020D11" w14:textId="653DE7F1" w:rsidR="00C61647" w:rsidRPr="00F936D6" w:rsidRDefault="00C61647" w:rsidP="00C61647">
      <w:pPr>
        <w:widowControl w:val="0"/>
        <w:autoSpaceDE w:val="0"/>
        <w:autoSpaceDN w:val="0"/>
        <w:adjustRightInd w:val="0"/>
        <w:spacing w:after="240"/>
        <w:jc w:val="both"/>
        <w:rPr>
          <w:rFonts w:ascii="Trebuchet MS" w:hAnsi="Trebuchet MS" w:cs="Calibri"/>
          <w:color w:val="000000"/>
          <w:sz w:val="20"/>
          <w:szCs w:val="20"/>
          <w:lang w:val="en-GB"/>
        </w:rPr>
      </w:pPr>
      <w:r w:rsidRPr="00F936D6">
        <w:rPr>
          <w:rFonts w:ascii="Trebuchet MS" w:hAnsi="Trebuchet MS" w:cs="Calibri"/>
          <w:color w:val="000000"/>
          <w:sz w:val="20"/>
          <w:szCs w:val="20"/>
          <w:lang w:val="en-GB"/>
        </w:rPr>
        <w:t xml:space="preserve">- </w:t>
      </w:r>
      <w:r w:rsidR="005D4FA6" w:rsidRPr="00F936D6">
        <w:rPr>
          <w:rFonts w:ascii="Trebuchet MS" w:hAnsi="Trebuchet MS" w:cs="Calibri"/>
          <w:color w:val="000000"/>
          <w:sz w:val="20"/>
          <w:szCs w:val="20"/>
          <w:lang w:val="en-GB"/>
        </w:rPr>
        <w:t>Guarantee</w:t>
      </w:r>
      <w:r w:rsidRPr="00F936D6">
        <w:rPr>
          <w:rFonts w:ascii="Trebuchet MS" w:hAnsi="Trebuchet MS" w:cs="Calibri"/>
          <w:color w:val="000000"/>
          <w:sz w:val="20"/>
          <w:szCs w:val="20"/>
          <w:lang w:val="en-GB"/>
        </w:rPr>
        <w:t xml:space="preserve"> migrants access to an asylum procedure by putting the Geneva Convention back at the c</w:t>
      </w:r>
      <w:r w:rsidR="00B97D20">
        <w:rPr>
          <w:rFonts w:ascii="Trebuchet MS" w:hAnsi="Trebuchet MS" w:cs="Calibri"/>
          <w:color w:val="000000"/>
          <w:sz w:val="20"/>
          <w:szCs w:val="20"/>
          <w:lang w:val="en-GB"/>
        </w:rPr>
        <w:t>ore</w:t>
      </w:r>
      <w:r w:rsidRPr="00F936D6">
        <w:rPr>
          <w:rFonts w:ascii="Trebuchet MS" w:hAnsi="Trebuchet MS" w:cs="Calibri"/>
          <w:color w:val="000000"/>
          <w:sz w:val="20"/>
          <w:szCs w:val="20"/>
          <w:lang w:val="en-GB"/>
        </w:rPr>
        <w:t xml:space="preserve"> of European policy</w:t>
      </w:r>
      <w:proofErr w:type="gramStart"/>
      <w:r w:rsidRPr="00F936D6">
        <w:rPr>
          <w:rFonts w:ascii="Trebuchet MS" w:hAnsi="Trebuchet MS" w:cs="Calibri"/>
          <w:color w:val="000000"/>
          <w:sz w:val="20"/>
          <w:szCs w:val="20"/>
          <w:lang w:val="en-GB"/>
        </w:rPr>
        <w:t>;</w:t>
      </w:r>
      <w:proofErr w:type="gramEnd"/>
    </w:p>
    <w:p w14:paraId="15BC095D" w14:textId="6250694B" w:rsidR="00C61647" w:rsidRPr="00F936D6" w:rsidRDefault="00C61647" w:rsidP="00C61647">
      <w:pPr>
        <w:widowControl w:val="0"/>
        <w:autoSpaceDE w:val="0"/>
        <w:autoSpaceDN w:val="0"/>
        <w:adjustRightInd w:val="0"/>
        <w:spacing w:after="240"/>
        <w:jc w:val="both"/>
        <w:rPr>
          <w:rFonts w:ascii="Trebuchet MS" w:hAnsi="Trebuchet MS" w:cs="Calibri"/>
          <w:color w:val="000000"/>
          <w:sz w:val="20"/>
          <w:szCs w:val="20"/>
          <w:lang w:val="en-GB"/>
        </w:rPr>
      </w:pPr>
      <w:r w:rsidRPr="00F936D6">
        <w:rPr>
          <w:rFonts w:ascii="Trebuchet MS" w:hAnsi="Trebuchet MS" w:cs="Calibri"/>
          <w:color w:val="000000"/>
          <w:sz w:val="20"/>
          <w:szCs w:val="20"/>
          <w:lang w:val="en-GB"/>
        </w:rPr>
        <w:t xml:space="preserve">- </w:t>
      </w:r>
      <w:r w:rsidR="005D4FA6" w:rsidRPr="00F936D6">
        <w:rPr>
          <w:rFonts w:ascii="Trebuchet MS" w:hAnsi="Trebuchet MS" w:cs="Calibri"/>
          <w:color w:val="000000"/>
          <w:sz w:val="20"/>
          <w:szCs w:val="20"/>
          <w:lang w:val="en-GB"/>
        </w:rPr>
        <w:t>Sanction</w:t>
      </w:r>
      <w:r w:rsidRPr="00F936D6">
        <w:rPr>
          <w:rFonts w:ascii="Trebuchet MS" w:hAnsi="Trebuchet MS" w:cs="Calibri"/>
          <w:color w:val="000000"/>
          <w:sz w:val="20"/>
          <w:szCs w:val="20"/>
          <w:lang w:val="en-GB"/>
        </w:rPr>
        <w:t xml:space="preserve"> any state agent </w:t>
      </w:r>
      <w:r w:rsidR="002B6269">
        <w:rPr>
          <w:rFonts w:ascii="Trebuchet MS" w:hAnsi="Trebuchet MS" w:cs="Calibri"/>
          <w:color w:val="000000"/>
          <w:sz w:val="20"/>
          <w:szCs w:val="20"/>
          <w:lang w:val="en-GB"/>
        </w:rPr>
        <w:t xml:space="preserve">held </w:t>
      </w:r>
      <w:r w:rsidRPr="00F936D6">
        <w:rPr>
          <w:rFonts w:ascii="Trebuchet MS" w:hAnsi="Trebuchet MS" w:cs="Calibri"/>
          <w:color w:val="000000"/>
          <w:sz w:val="20"/>
          <w:szCs w:val="20"/>
          <w:lang w:val="en-GB"/>
        </w:rPr>
        <w:t xml:space="preserve">responsible for violations of the Geneva Convention and </w:t>
      </w:r>
      <w:r w:rsidR="002B6269">
        <w:rPr>
          <w:rFonts w:ascii="Trebuchet MS" w:hAnsi="Trebuchet MS" w:cs="Calibri"/>
          <w:color w:val="000000"/>
          <w:sz w:val="20"/>
          <w:szCs w:val="20"/>
          <w:lang w:val="en-GB"/>
        </w:rPr>
        <w:t xml:space="preserve">of </w:t>
      </w:r>
      <w:r w:rsidRPr="00F936D6">
        <w:rPr>
          <w:rFonts w:ascii="Trebuchet MS" w:hAnsi="Trebuchet MS" w:cs="Calibri"/>
          <w:color w:val="000000"/>
          <w:sz w:val="20"/>
          <w:szCs w:val="20"/>
          <w:lang w:val="en-GB"/>
        </w:rPr>
        <w:t>the 1984 Convention against Torture.</w:t>
      </w:r>
    </w:p>
    <w:p w14:paraId="002B9032" w14:textId="75C270C2" w:rsidR="00C61647" w:rsidRPr="00F936D6" w:rsidRDefault="00D47C99" w:rsidP="00C61647">
      <w:pPr>
        <w:widowControl w:val="0"/>
        <w:autoSpaceDE w:val="0"/>
        <w:autoSpaceDN w:val="0"/>
        <w:adjustRightInd w:val="0"/>
        <w:spacing w:after="240"/>
        <w:jc w:val="both"/>
        <w:rPr>
          <w:rFonts w:ascii="Trebuchet MS" w:hAnsi="Trebuchet MS" w:cs="Calibri"/>
          <w:color w:val="000000"/>
          <w:sz w:val="20"/>
          <w:szCs w:val="20"/>
          <w:lang w:val="en-GB"/>
        </w:rPr>
      </w:pPr>
      <w:r>
        <w:rPr>
          <w:rFonts w:ascii="Trebuchet MS" w:hAnsi="Trebuchet MS" w:cs="Calibri"/>
          <w:color w:val="000000"/>
          <w:sz w:val="20"/>
          <w:szCs w:val="20"/>
          <w:lang w:val="en-GB"/>
        </w:rPr>
        <w:lastRenderedPageBreak/>
        <w:t>We</w:t>
      </w:r>
      <w:r w:rsidR="00C61647" w:rsidRPr="00F936D6">
        <w:rPr>
          <w:rFonts w:ascii="Trebuchet MS" w:hAnsi="Trebuchet MS" w:cs="Calibri"/>
          <w:color w:val="000000"/>
          <w:sz w:val="20"/>
          <w:szCs w:val="20"/>
          <w:lang w:val="en-GB"/>
        </w:rPr>
        <w:t xml:space="preserve"> can only be pleased </w:t>
      </w:r>
      <w:r w:rsidR="005D4FA6" w:rsidRPr="00F936D6">
        <w:rPr>
          <w:rFonts w:ascii="Trebuchet MS" w:hAnsi="Trebuchet MS" w:cs="Calibri"/>
          <w:color w:val="000000"/>
          <w:sz w:val="20"/>
          <w:szCs w:val="20"/>
          <w:lang w:val="en-GB"/>
        </w:rPr>
        <w:t>about</w:t>
      </w:r>
      <w:r w:rsidR="00C61647" w:rsidRPr="00F936D6">
        <w:rPr>
          <w:rFonts w:ascii="Trebuchet MS" w:hAnsi="Trebuchet MS" w:cs="Calibri"/>
          <w:color w:val="000000"/>
          <w:sz w:val="20"/>
          <w:szCs w:val="20"/>
          <w:lang w:val="en-GB"/>
        </w:rPr>
        <w:t xml:space="preserve"> the EU’s </w:t>
      </w:r>
      <w:r>
        <w:rPr>
          <w:rFonts w:ascii="Trebuchet MS" w:hAnsi="Trebuchet MS" w:cs="Calibri"/>
          <w:color w:val="000000"/>
          <w:sz w:val="20"/>
          <w:szCs w:val="20"/>
          <w:lang w:val="en-GB"/>
        </w:rPr>
        <w:t xml:space="preserve">strategy </w:t>
      </w:r>
      <w:r w:rsidR="00C61647" w:rsidRPr="00F936D6">
        <w:rPr>
          <w:rFonts w:ascii="Trebuchet MS" w:hAnsi="Trebuchet MS" w:cs="Calibri"/>
          <w:color w:val="000000"/>
          <w:sz w:val="20"/>
          <w:szCs w:val="20"/>
          <w:lang w:val="en-GB"/>
        </w:rPr>
        <w:t xml:space="preserve">to sustain the </w:t>
      </w:r>
      <w:r w:rsidR="005D4FA6" w:rsidRPr="00F936D6">
        <w:rPr>
          <w:rFonts w:ascii="Trebuchet MS" w:hAnsi="Trebuchet MS" w:cs="Calibri"/>
          <w:color w:val="000000"/>
          <w:sz w:val="20"/>
          <w:szCs w:val="20"/>
          <w:lang w:val="en-GB"/>
        </w:rPr>
        <w:t>Western</w:t>
      </w:r>
      <w:r w:rsidR="00C61647" w:rsidRPr="00F936D6">
        <w:rPr>
          <w:rFonts w:ascii="Trebuchet MS" w:hAnsi="Trebuchet MS" w:cs="Calibri"/>
          <w:color w:val="000000"/>
          <w:sz w:val="20"/>
          <w:szCs w:val="20"/>
          <w:lang w:val="en-GB"/>
        </w:rPr>
        <w:t xml:space="preserve"> Balkans </w:t>
      </w:r>
      <w:r w:rsidR="005D4FA6">
        <w:rPr>
          <w:rFonts w:ascii="Trebuchet MS" w:hAnsi="Trebuchet MS" w:cs="Calibri"/>
          <w:color w:val="000000"/>
          <w:sz w:val="20"/>
          <w:szCs w:val="20"/>
          <w:lang w:val="en-GB"/>
        </w:rPr>
        <w:t xml:space="preserve">in fighting </w:t>
      </w:r>
      <w:proofErr w:type="spellStart"/>
      <w:r w:rsidR="005D4FA6">
        <w:rPr>
          <w:rFonts w:ascii="Trebuchet MS" w:hAnsi="Trebuchet MS" w:cs="Calibri"/>
          <w:color w:val="000000"/>
          <w:sz w:val="20"/>
          <w:szCs w:val="20"/>
          <w:lang w:val="en-GB"/>
        </w:rPr>
        <w:t>COVID</w:t>
      </w:r>
      <w:proofErr w:type="spellEnd"/>
      <w:r w:rsidR="005D4FA6">
        <w:rPr>
          <w:rFonts w:ascii="Trebuchet MS" w:hAnsi="Trebuchet MS" w:cs="Calibri"/>
          <w:color w:val="000000"/>
          <w:sz w:val="20"/>
          <w:szCs w:val="20"/>
          <w:lang w:val="en-GB"/>
        </w:rPr>
        <w:t xml:space="preserve"> 19 and </w:t>
      </w:r>
      <w:r w:rsidR="00B97D20">
        <w:rPr>
          <w:rFonts w:ascii="Trebuchet MS" w:hAnsi="Trebuchet MS" w:cs="Calibri"/>
          <w:color w:val="000000"/>
          <w:sz w:val="20"/>
          <w:szCs w:val="20"/>
          <w:lang w:val="en-GB"/>
        </w:rPr>
        <w:t>its plan to</w:t>
      </w:r>
      <w:r w:rsidR="005D4FA6">
        <w:rPr>
          <w:rFonts w:ascii="Trebuchet MS" w:hAnsi="Trebuchet MS" w:cs="Calibri"/>
          <w:color w:val="000000"/>
          <w:sz w:val="20"/>
          <w:szCs w:val="20"/>
          <w:lang w:val="en-GB"/>
        </w:rPr>
        <w:t xml:space="preserve"> </w:t>
      </w:r>
      <w:r w:rsidR="00C9748B" w:rsidRPr="00F936D6">
        <w:rPr>
          <w:rFonts w:ascii="Trebuchet MS" w:hAnsi="Trebuchet MS" w:cs="Calibri"/>
          <w:color w:val="000000"/>
          <w:sz w:val="20"/>
          <w:szCs w:val="20"/>
          <w:lang w:val="en-GB"/>
        </w:rPr>
        <w:t>launch the economy</w:t>
      </w:r>
      <w:r w:rsidR="002B6269">
        <w:rPr>
          <w:rStyle w:val="Marquenotebasdepage"/>
          <w:rFonts w:ascii="Trebuchet MS" w:hAnsi="Trebuchet MS" w:cs="Calibri"/>
          <w:color w:val="000000"/>
          <w:sz w:val="20"/>
          <w:szCs w:val="20"/>
          <w:lang w:val="en-GB"/>
        </w:rPr>
        <w:footnoteReference w:id="1"/>
      </w:r>
      <w:r w:rsidR="00C9748B" w:rsidRPr="00F936D6">
        <w:rPr>
          <w:rFonts w:ascii="Trebuchet MS" w:hAnsi="Trebuchet MS" w:cs="Calibri"/>
          <w:color w:val="000000"/>
          <w:sz w:val="20"/>
          <w:szCs w:val="20"/>
          <w:lang w:val="en-GB"/>
        </w:rPr>
        <w:t xml:space="preserve"> once the crisis is </w:t>
      </w:r>
      <w:r w:rsidR="00D177F6" w:rsidRPr="00F936D6">
        <w:rPr>
          <w:rFonts w:ascii="Trebuchet MS" w:hAnsi="Trebuchet MS" w:cs="Calibri"/>
          <w:color w:val="000000"/>
          <w:sz w:val="20"/>
          <w:szCs w:val="20"/>
          <w:lang w:val="en-GB"/>
        </w:rPr>
        <w:t>over,</w:t>
      </w:r>
      <w:r w:rsidR="00C9748B" w:rsidRPr="00F936D6">
        <w:rPr>
          <w:rFonts w:ascii="Trebuchet MS" w:hAnsi="Trebuchet MS" w:cs="Calibri"/>
          <w:color w:val="000000"/>
          <w:sz w:val="20"/>
          <w:szCs w:val="20"/>
          <w:lang w:val="en-GB"/>
        </w:rPr>
        <w:t xml:space="preserve"> that</w:t>
      </w:r>
      <w:r>
        <w:rPr>
          <w:rFonts w:ascii="Trebuchet MS" w:hAnsi="Trebuchet MS" w:cs="Calibri"/>
          <w:color w:val="000000"/>
          <w:sz w:val="20"/>
          <w:szCs w:val="20"/>
          <w:lang w:val="en-GB"/>
        </w:rPr>
        <w:t xml:space="preserve"> has been</w:t>
      </w:r>
      <w:r w:rsidR="00C9748B" w:rsidRPr="00F936D6">
        <w:rPr>
          <w:rFonts w:ascii="Trebuchet MS" w:hAnsi="Trebuchet MS" w:cs="Calibri"/>
          <w:color w:val="000000"/>
          <w:sz w:val="20"/>
          <w:szCs w:val="20"/>
          <w:lang w:val="en-GB"/>
        </w:rPr>
        <w:t xml:space="preserve"> proposed to the leaders of the EU and of the region at the beginning of may.</w:t>
      </w:r>
      <w:r w:rsidR="002B6269">
        <w:rPr>
          <w:rFonts w:ascii="Trebuchet MS" w:hAnsi="Trebuchet MS" w:cs="Calibri"/>
          <w:color w:val="000000"/>
          <w:sz w:val="20"/>
          <w:szCs w:val="20"/>
          <w:lang w:val="en-GB"/>
        </w:rPr>
        <w:t xml:space="preserve"> </w:t>
      </w:r>
      <w:r w:rsidR="00C9748B" w:rsidRPr="00F936D6">
        <w:rPr>
          <w:rFonts w:ascii="Trebuchet MS" w:hAnsi="Trebuchet MS" w:cs="Calibri"/>
          <w:color w:val="000000"/>
          <w:sz w:val="20"/>
          <w:szCs w:val="20"/>
          <w:lang w:val="en-GB"/>
        </w:rPr>
        <w:t>This support should enable to cope with the heal</w:t>
      </w:r>
      <w:r w:rsidR="00D177F6">
        <w:rPr>
          <w:rFonts w:ascii="Trebuchet MS" w:hAnsi="Trebuchet MS" w:cs="Calibri"/>
          <w:color w:val="000000"/>
          <w:sz w:val="20"/>
          <w:szCs w:val="20"/>
          <w:lang w:val="en-GB"/>
        </w:rPr>
        <w:t xml:space="preserve">thcare question </w:t>
      </w:r>
      <w:r w:rsidR="00C9748B" w:rsidRPr="00F936D6">
        <w:rPr>
          <w:rFonts w:ascii="Trebuchet MS" w:hAnsi="Trebuchet MS" w:cs="Calibri"/>
          <w:color w:val="000000"/>
          <w:sz w:val="20"/>
          <w:szCs w:val="20"/>
          <w:lang w:val="en-GB"/>
        </w:rPr>
        <w:t>of any asylu</w:t>
      </w:r>
      <w:r w:rsidR="00D177F6">
        <w:rPr>
          <w:rFonts w:ascii="Trebuchet MS" w:hAnsi="Trebuchet MS" w:cs="Calibri"/>
          <w:color w:val="000000"/>
          <w:sz w:val="20"/>
          <w:szCs w:val="20"/>
          <w:lang w:val="en-GB"/>
        </w:rPr>
        <w:t xml:space="preserve">m seeker in the region </w:t>
      </w:r>
      <w:r w:rsidR="00B97D20">
        <w:rPr>
          <w:rFonts w:ascii="Trebuchet MS" w:hAnsi="Trebuchet MS" w:cs="Calibri"/>
          <w:color w:val="000000"/>
          <w:sz w:val="20"/>
          <w:szCs w:val="20"/>
          <w:lang w:val="en-GB"/>
        </w:rPr>
        <w:t>so as</w:t>
      </w:r>
      <w:r w:rsidR="00D177F6">
        <w:rPr>
          <w:rFonts w:ascii="Trebuchet MS" w:hAnsi="Trebuchet MS" w:cs="Calibri"/>
          <w:color w:val="000000"/>
          <w:sz w:val="20"/>
          <w:szCs w:val="20"/>
          <w:lang w:val="en-GB"/>
        </w:rPr>
        <w:t xml:space="preserve"> </w:t>
      </w:r>
      <w:r w:rsidR="00D177F6" w:rsidRPr="00F936D6">
        <w:rPr>
          <w:rFonts w:ascii="Trebuchet MS" w:hAnsi="Trebuchet MS" w:cs="Calibri"/>
          <w:color w:val="000000"/>
          <w:sz w:val="20"/>
          <w:szCs w:val="20"/>
          <w:lang w:val="en-GB"/>
        </w:rPr>
        <w:t>to</w:t>
      </w:r>
      <w:r w:rsidR="00D96196" w:rsidRPr="00F936D6">
        <w:rPr>
          <w:rFonts w:ascii="Trebuchet MS" w:hAnsi="Trebuchet MS" w:cs="Calibri"/>
          <w:color w:val="000000"/>
          <w:sz w:val="20"/>
          <w:szCs w:val="20"/>
          <w:lang w:val="en-GB"/>
        </w:rPr>
        <w:t xml:space="preserve"> launch reforms </w:t>
      </w:r>
      <w:r w:rsidR="00B97D20" w:rsidRPr="00F936D6">
        <w:rPr>
          <w:rFonts w:ascii="Trebuchet MS" w:hAnsi="Trebuchet MS" w:cs="Calibri"/>
          <w:color w:val="000000"/>
          <w:sz w:val="20"/>
          <w:szCs w:val="20"/>
          <w:lang w:val="en-GB"/>
        </w:rPr>
        <w:t xml:space="preserve">crucial </w:t>
      </w:r>
      <w:r w:rsidR="00D96196" w:rsidRPr="00F936D6">
        <w:rPr>
          <w:rFonts w:ascii="Trebuchet MS" w:hAnsi="Trebuchet MS" w:cs="Calibri"/>
          <w:color w:val="000000"/>
          <w:sz w:val="20"/>
          <w:szCs w:val="20"/>
          <w:lang w:val="en-GB"/>
        </w:rPr>
        <w:t xml:space="preserve">for </w:t>
      </w:r>
      <w:r w:rsidR="005D4FA6" w:rsidRPr="00F936D6">
        <w:rPr>
          <w:rFonts w:ascii="Trebuchet MS" w:hAnsi="Trebuchet MS" w:cs="Calibri"/>
          <w:color w:val="000000"/>
          <w:sz w:val="20"/>
          <w:szCs w:val="20"/>
          <w:lang w:val="en-GB"/>
        </w:rPr>
        <w:t>democracy</w:t>
      </w:r>
      <w:r w:rsidR="00D96196" w:rsidRPr="00F936D6">
        <w:rPr>
          <w:rFonts w:ascii="Trebuchet MS" w:hAnsi="Trebuchet MS" w:cs="Calibri"/>
          <w:color w:val="000000"/>
          <w:sz w:val="20"/>
          <w:szCs w:val="20"/>
          <w:lang w:val="en-GB"/>
        </w:rPr>
        <w:t xml:space="preserve"> and the rule of law in </w:t>
      </w:r>
      <w:r w:rsidR="00B97D20">
        <w:rPr>
          <w:rFonts w:ascii="Trebuchet MS" w:hAnsi="Trebuchet MS" w:cs="Calibri"/>
          <w:color w:val="000000"/>
          <w:sz w:val="20"/>
          <w:szCs w:val="20"/>
          <w:lang w:val="en-GB"/>
        </w:rPr>
        <w:t>all</w:t>
      </w:r>
      <w:r w:rsidR="00D177F6">
        <w:rPr>
          <w:rFonts w:ascii="Trebuchet MS" w:hAnsi="Trebuchet MS" w:cs="Calibri"/>
          <w:color w:val="000000"/>
          <w:sz w:val="20"/>
          <w:szCs w:val="20"/>
          <w:lang w:val="en-GB"/>
        </w:rPr>
        <w:t xml:space="preserve"> </w:t>
      </w:r>
      <w:r w:rsidR="00D96196" w:rsidRPr="00F936D6">
        <w:rPr>
          <w:rFonts w:ascii="Trebuchet MS" w:hAnsi="Trebuchet MS" w:cs="Calibri"/>
          <w:color w:val="000000"/>
          <w:sz w:val="20"/>
          <w:szCs w:val="20"/>
          <w:lang w:val="en-GB"/>
        </w:rPr>
        <w:t xml:space="preserve">Balkan </w:t>
      </w:r>
      <w:r w:rsidR="00D177F6">
        <w:rPr>
          <w:rFonts w:ascii="Trebuchet MS" w:hAnsi="Trebuchet MS" w:cs="Calibri"/>
          <w:color w:val="000000"/>
          <w:sz w:val="20"/>
          <w:szCs w:val="20"/>
          <w:lang w:val="en-GB"/>
        </w:rPr>
        <w:t>countries</w:t>
      </w:r>
      <w:r w:rsidR="00D96196" w:rsidRPr="00F936D6">
        <w:rPr>
          <w:rFonts w:ascii="Trebuchet MS" w:hAnsi="Trebuchet MS" w:cs="Calibri"/>
          <w:color w:val="000000"/>
          <w:sz w:val="20"/>
          <w:szCs w:val="20"/>
          <w:lang w:val="en-GB"/>
        </w:rPr>
        <w:t xml:space="preserve"> </w:t>
      </w:r>
      <w:r w:rsidRPr="00F936D6">
        <w:rPr>
          <w:rFonts w:ascii="Trebuchet MS" w:hAnsi="Trebuchet MS" w:cs="Calibri"/>
          <w:color w:val="000000"/>
          <w:sz w:val="20"/>
          <w:szCs w:val="20"/>
          <w:lang w:val="en-GB"/>
        </w:rPr>
        <w:t>aspi</w:t>
      </w:r>
      <w:r w:rsidR="00B97D20">
        <w:rPr>
          <w:rFonts w:ascii="Trebuchet MS" w:hAnsi="Trebuchet MS" w:cs="Calibri"/>
          <w:color w:val="000000"/>
          <w:sz w:val="20"/>
          <w:szCs w:val="20"/>
          <w:lang w:val="en-GB"/>
        </w:rPr>
        <w:t>ring</w:t>
      </w:r>
      <w:r w:rsidR="00D177F6">
        <w:rPr>
          <w:rFonts w:ascii="Trebuchet MS" w:hAnsi="Trebuchet MS" w:cs="Calibri"/>
          <w:color w:val="000000"/>
          <w:sz w:val="20"/>
          <w:szCs w:val="20"/>
          <w:lang w:val="en-GB"/>
        </w:rPr>
        <w:t xml:space="preserve"> </w:t>
      </w:r>
      <w:r>
        <w:rPr>
          <w:rFonts w:ascii="Trebuchet MS" w:hAnsi="Trebuchet MS" w:cs="Calibri"/>
          <w:color w:val="000000"/>
          <w:sz w:val="20"/>
          <w:szCs w:val="20"/>
          <w:lang w:val="en-GB"/>
        </w:rPr>
        <w:t xml:space="preserve">to </w:t>
      </w:r>
      <w:r w:rsidR="00B97D20">
        <w:rPr>
          <w:rFonts w:ascii="Trebuchet MS" w:hAnsi="Trebuchet MS" w:cs="Calibri"/>
          <w:color w:val="000000"/>
          <w:sz w:val="20"/>
          <w:szCs w:val="20"/>
          <w:lang w:val="en-GB"/>
        </w:rPr>
        <w:t>join</w:t>
      </w:r>
      <w:r>
        <w:rPr>
          <w:rFonts w:ascii="Trebuchet MS" w:hAnsi="Trebuchet MS" w:cs="Calibri"/>
          <w:color w:val="000000"/>
          <w:sz w:val="20"/>
          <w:szCs w:val="20"/>
          <w:lang w:val="en-GB"/>
        </w:rPr>
        <w:t xml:space="preserve"> the EU</w:t>
      </w:r>
      <w:r w:rsidR="00D96196" w:rsidRPr="00F936D6">
        <w:rPr>
          <w:rFonts w:ascii="Trebuchet MS" w:hAnsi="Trebuchet MS" w:cs="Calibri"/>
          <w:color w:val="000000"/>
          <w:sz w:val="20"/>
          <w:szCs w:val="20"/>
          <w:lang w:val="en-GB"/>
        </w:rPr>
        <w:t>.</w:t>
      </w:r>
      <w:r w:rsidR="00D177F6" w:rsidRPr="00D177F6">
        <w:t xml:space="preserve"> </w:t>
      </w:r>
      <w:r w:rsidR="00D177F6" w:rsidRPr="00D177F6">
        <w:rPr>
          <w:rFonts w:ascii="Trebuchet MS" w:hAnsi="Trebuchet MS" w:cs="Calibri"/>
          <w:color w:val="000000"/>
          <w:sz w:val="20"/>
          <w:szCs w:val="20"/>
          <w:lang w:val="en-GB"/>
        </w:rPr>
        <w:t xml:space="preserve">This support should make it possible to provide health care for asylum seekers in the region and to implement the fundamental reforms required in the fields of democracy and the rule of law in those Balkan </w:t>
      </w:r>
      <w:r w:rsidRPr="00D177F6">
        <w:rPr>
          <w:rFonts w:ascii="Trebuchet MS" w:hAnsi="Trebuchet MS" w:cs="Calibri"/>
          <w:color w:val="000000"/>
          <w:sz w:val="20"/>
          <w:szCs w:val="20"/>
          <w:lang w:val="en-GB"/>
        </w:rPr>
        <w:t>countries that</w:t>
      </w:r>
      <w:r w:rsidR="00D177F6" w:rsidRPr="00D177F6">
        <w:rPr>
          <w:rFonts w:ascii="Trebuchet MS" w:hAnsi="Trebuchet MS" w:cs="Calibri"/>
          <w:color w:val="000000"/>
          <w:sz w:val="20"/>
          <w:szCs w:val="20"/>
          <w:lang w:val="en-GB"/>
        </w:rPr>
        <w:t xml:space="preserve"> aspire to become members of the European Union.</w:t>
      </w:r>
    </w:p>
    <w:p w14:paraId="05807276" w14:textId="2C69FD24" w:rsidR="00164548" w:rsidRPr="00D177F6" w:rsidRDefault="00164548" w:rsidP="00D177F6">
      <w:pPr>
        <w:pStyle w:val="Paragraphedeliste"/>
        <w:widowControl w:val="0"/>
        <w:numPr>
          <w:ilvl w:val="0"/>
          <w:numId w:val="44"/>
        </w:numPr>
        <w:autoSpaceDE w:val="0"/>
        <w:autoSpaceDN w:val="0"/>
        <w:adjustRightInd w:val="0"/>
        <w:spacing w:after="240"/>
        <w:jc w:val="both"/>
        <w:rPr>
          <w:rFonts w:ascii="Trebuchet MS" w:hAnsi="Trebuchet MS" w:cs="Calibri"/>
          <w:color w:val="000000"/>
          <w:sz w:val="20"/>
          <w:szCs w:val="20"/>
          <w:lang w:val="en-GB"/>
        </w:rPr>
      </w:pPr>
      <w:r w:rsidRPr="00D177F6">
        <w:rPr>
          <w:rFonts w:ascii="Trebuchet MS" w:hAnsi="Trebuchet MS" w:cs="Calibri"/>
          <w:color w:val="000000"/>
          <w:sz w:val="20"/>
          <w:szCs w:val="20"/>
          <w:lang w:val="en-GB"/>
        </w:rPr>
        <w:t xml:space="preserve">Grant migrants access to the </w:t>
      </w:r>
      <w:r w:rsidR="00D177F6" w:rsidRPr="00D177F6">
        <w:rPr>
          <w:rFonts w:ascii="Trebuchet MS" w:hAnsi="Trebuchet MS" w:cs="Calibri"/>
          <w:color w:val="000000"/>
          <w:sz w:val="20"/>
          <w:szCs w:val="20"/>
          <w:lang w:val="en-GB"/>
        </w:rPr>
        <w:t>Asylum</w:t>
      </w:r>
      <w:r w:rsidRPr="00D177F6">
        <w:rPr>
          <w:rFonts w:ascii="Trebuchet MS" w:hAnsi="Trebuchet MS" w:cs="Calibri"/>
          <w:color w:val="000000"/>
          <w:sz w:val="20"/>
          <w:szCs w:val="20"/>
          <w:lang w:val="en-GB"/>
        </w:rPr>
        <w:t xml:space="preserve"> procedure by setting the Geneva Convention at the core of </w:t>
      </w:r>
    </w:p>
    <w:p w14:paraId="100EC5FF" w14:textId="053042CE" w:rsidR="00164548" w:rsidRPr="00D177F6" w:rsidRDefault="00D177F6" w:rsidP="00D177F6">
      <w:pPr>
        <w:pStyle w:val="Paragraphedeliste"/>
        <w:widowControl w:val="0"/>
        <w:numPr>
          <w:ilvl w:val="0"/>
          <w:numId w:val="44"/>
        </w:numPr>
        <w:autoSpaceDE w:val="0"/>
        <w:autoSpaceDN w:val="0"/>
        <w:adjustRightInd w:val="0"/>
        <w:spacing w:after="240"/>
        <w:jc w:val="both"/>
        <w:rPr>
          <w:rFonts w:ascii="Trebuchet MS" w:hAnsi="Trebuchet MS" w:cs="Calibri"/>
          <w:color w:val="000000"/>
          <w:sz w:val="20"/>
          <w:szCs w:val="20"/>
          <w:lang w:val="en-GB"/>
        </w:rPr>
      </w:pPr>
      <w:r w:rsidRPr="00D177F6">
        <w:rPr>
          <w:rFonts w:ascii="Trebuchet MS" w:hAnsi="Trebuchet MS" w:cs="Calibri"/>
          <w:color w:val="000000"/>
          <w:sz w:val="20"/>
          <w:szCs w:val="20"/>
          <w:lang w:val="en-GB"/>
        </w:rPr>
        <w:t>Sanction any</w:t>
      </w:r>
      <w:r w:rsidR="00164548" w:rsidRPr="00D177F6">
        <w:rPr>
          <w:rFonts w:ascii="Trebuchet MS" w:hAnsi="Trebuchet MS" w:cs="Calibri"/>
          <w:color w:val="000000"/>
          <w:sz w:val="20"/>
          <w:szCs w:val="20"/>
          <w:lang w:val="en-GB"/>
        </w:rPr>
        <w:t xml:space="preserve"> state agent who would have viol</w:t>
      </w:r>
      <w:r w:rsidR="00D92FB2" w:rsidRPr="00D177F6">
        <w:rPr>
          <w:rFonts w:ascii="Trebuchet MS" w:hAnsi="Trebuchet MS" w:cs="Calibri"/>
          <w:color w:val="000000"/>
          <w:sz w:val="20"/>
          <w:szCs w:val="20"/>
          <w:lang w:val="en-GB"/>
        </w:rPr>
        <w:t xml:space="preserve">ated to comply with the </w:t>
      </w:r>
      <w:r w:rsidRPr="00D177F6">
        <w:rPr>
          <w:rFonts w:ascii="Trebuchet MS" w:hAnsi="Trebuchet MS" w:cs="Calibri"/>
          <w:color w:val="000000"/>
          <w:sz w:val="20"/>
          <w:szCs w:val="20"/>
          <w:lang w:val="en-GB"/>
        </w:rPr>
        <w:t>Convention</w:t>
      </w:r>
      <w:r w:rsidR="00D92FB2" w:rsidRPr="00D177F6">
        <w:rPr>
          <w:rFonts w:ascii="Trebuchet MS" w:hAnsi="Trebuchet MS" w:cs="Calibri"/>
          <w:color w:val="000000"/>
          <w:sz w:val="20"/>
          <w:szCs w:val="20"/>
          <w:lang w:val="en-GB"/>
        </w:rPr>
        <w:t xml:space="preserve"> against torture</w:t>
      </w:r>
      <w:r w:rsidR="00164548" w:rsidRPr="00D177F6">
        <w:rPr>
          <w:rFonts w:ascii="Trebuchet MS" w:hAnsi="Trebuchet MS" w:cs="Calibri"/>
          <w:color w:val="000000"/>
          <w:sz w:val="20"/>
          <w:szCs w:val="20"/>
          <w:lang w:val="en-GB"/>
        </w:rPr>
        <w:t xml:space="preserve"> </w:t>
      </w:r>
    </w:p>
    <w:p w14:paraId="01B72210" w14:textId="59A40129" w:rsidR="00D96196" w:rsidRPr="00F936D6" w:rsidRDefault="00D96196" w:rsidP="00C61647">
      <w:pPr>
        <w:widowControl w:val="0"/>
        <w:autoSpaceDE w:val="0"/>
        <w:autoSpaceDN w:val="0"/>
        <w:adjustRightInd w:val="0"/>
        <w:spacing w:after="240"/>
        <w:jc w:val="both"/>
        <w:rPr>
          <w:rFonts w:ascii="Trebuchet MS" w:hAnsi="Trebuchet MS" w:cs="Calibri"/>
          <w:color w:val="000000"/>
          <w:sz w:val="20"/>
          <w:szCs w:val="20"/>
          <w:lang w:val="en-GB"/>
        </w:rPr>
      </w:pPr>
      <w:r w:rsidRPr="00F936D6">
        <w:rPr>
          <w:rFonts w:ascii="Trebuchet MS" w:hAnsi="Trebuchet MS" w:cs="Calibri"/>
          <w:color w:val="000000"/>
          <w:sz w:val="20"/>
          <w:szCs w:val="20"/>
          <w:lang w:val="en-GB"/>
        </w:rPr>
        <w:t xml:space="preserve">All ACAT members naturally </w:t>
      </w:r>
      <w:r w:rsidR="00D44AA8">
        <w:rPr>
          <w:rFonts w:ascii="Trebuchet MS" w:hAnsi="Trebuchet MS" w:cs="Calibri"/>
          <w:color w:val="000000"/>
          <w:sz w:val="20"/>
          <w:szCs w:val="20"/>
          <w:lang w:val="en-GB"/>
        </w:rPr>
        <w:t xml:space="preserve">yearn </w:t>
      </w:r>
      <w:r w:rsidR="00732184">
        <w:rPr>
          <w:rFonts w:ascii="Trebuchet MS" w:hAnsi="Trebuchet MS" w:cs="Calibri"/>
          <w:color w:val="000000"/>
          <w:sz w:val="20"/>
          <w:szCs w:val="20"/>
          <w:lang w:val="en-GB"/>
        </w:rPr>
        <w:t xml:space="preserve">for </w:t>
      </w:r>
      <w:r w:rsidR="00732184" w:rsidRPr="00F936D6">
        <w:rPr>
          <w:rFonts w:ascii="Trebuchet MS" w:hAnsi="Trebuchet MS" w:cs="Calibri"/>
          <w:color w:val="000000"/>
          <w:sz w:val="20"/>
          <w:szCs w:val="20"/>
          <w:lang w:val="en-GB"/>
        </w:rPr>
        <w:t>the</w:t>
      </w:r>
      <w:r w:rsidRPr="00F936D6">
        <w:rPr>
          <w:rFonts w:ascii="Trebuchet MS" w:hAnsi="Trebuchet MS" w:cs="Calibri"/>
          <w:color w:val="000000"/>
          <w:sz w:val="20"/>
          <w:szCs w:val="20"/>
          <w:lang w:val="en-GB"/>
        </w:rPr>
        <w:t xml:space="preserve"> EU and a</w:t>
      </w:r>
      <w:r w:rsidR="00A02D2C" w:rsidRPr="00F936D6">
        <w:rPr>
          <w:rFonts w:ascii="Trebuchet MS" w:hAnsi="Trebuchet MS" w:cs="Calibri"/>
          <w:color w:val="000000"/>
          <w:sz w:val="20"/>
          <w:szCs w:val="20"/>
          <w:lang w:val="en-GB"/>
        </w:rPr>
        <w:t xml:space="preserve">ll </w:t>
      </w:r>
      <w:r w:rsidR="00D44AA8" w:rsidRPr="00F936D6">
        <w:rPr>
          <w:rFonts w:ascii="Trebuchet MS" w:hAnsi="Trebuchet MS" w:cs="Calibri"/>
          <w:color w:val="000000"/>
          <w:sz w:val="20"/>
          <w:szCs w:val="20"/>
          <w:lang w:val="en-GB"/>
        </w:rPr>
        <w:t>Balkan</w:t>
      </w:r>
      <w:r w:rsidR="00A02D2C" w:rsidRPr="00F936D6">
        <w:rPr>
          <w:rFonts w:ascii="Trebuchet MS" w:hAnsi="Trebuchet MS" w:cs="Calibri"/>
          <w:color w:val="000000"/>
          <w:sz w:val="20"/>
          <w:szCs w:val="20"/>
          <w:lang w:val="en-GB"/>
        </w:rPr>
        <w:t xml:space="preserve"> </w:t>
      </w:r>
      <w:r w:rsidR="00D44AA8" w:rsidRPr="00F936D6">
        <w:rPr>
          <w:rFonts w:ascii="Trebuchet MS" w:hAnsi="Trebuchet MS" w:cs="Calibri"/>
          <w:color w:val="000000"/>
          <w:sz w:val="20"/>
          <w:szCs w:val="20"/>
          <w:lang w:val="en-GB"/>
        </w:rPr>
        <w:t>states</w:t>
      </w:r>
      <w:r w:rsidR="00D44AA8">
        <w:rPr>
          <w:rFonts w:ascii="Trebuchet MS" w:hAnsi="Trebuchet MS" w:cs="Calibri"/>
          <w:color w:val="000000"/>
          <w:sz w:val="20"/>
          <w:szCs w:val="20"/>
          <w:lang w:val="en-GB"/>
        </w:rPr>
        <w:t xml:space="preserve"> endorsing of</w:t>
      </w:r>
      <w:r w:rsidR="00A02D2C" w:rsidRPr="00F936D6">
        <w:rPr>
          <w:rFonts w:ascii="Trebuchet MS" w:hAnsi="Trebuchet MS" w:cs="Calibri"/>
          <w:color w:val="000000"/>
          <w:sz w:val="20"/>
          <w:szCs w:val="20"/>
          <w:lang w:val="en-GB"/>
        </w:rPr>
        <w:t xml:space="preserve"> the Commission’s propositions</w:t>
      </w:r>
      <w:r w:rsidR="00A02D2C" w:rsidRPr="00B97D20">
        <w:rPr>
          <w:rFonts w:ascii="Trebuchet MS" w:hAnsi="Trebuchet MS" w:cs="Calibri"/>
          <w:b/>
          <w:color w:val="000000"/>
          <w:sz w:val="20"/>
          <w:szCs w:val="20"/>
          <w:lang w:val="en-GB"/>
        </w:rPr>
        <w:t>,</w:t>
      </w:r>
      <w:r w:rsidRPr="00B97D20">
        <w:rPr>
          <w:rFonts w:ascii="Trebuchet MS" w:hAnsi="Trebuchet MS" w:cs="Calibri"/>
          <w:b/>
          <w:color w:val="000000"/>
          <w:sz w:val="20"/>
          <w:szCs w:val="20"/>
          <w:lang w:val="en-GB"/>
        </w:rPr>
        <w:t xml:space="preserve"> </w:t>
      </w:r>
      <w:r w:rsidR="00A02D2C" w:rsidRPr="00B97D20">
        <w:rPr>
          <w:rFonts w:ascii="Trebuchet MS" w:hAnsi="Trebuchet MS" w:cs="Calibri"/>
          <w:b/>
          <w:color w:val="000000"/>
          <w:sz w:val="20"/>
          <w:szCs w:val="20"/>
          <w:lang w:val="en-GB"/>
        </w:rPr>
        <w:t>take out</w:t>
      </w:r>
      <w:r w:rsidR="00A02D2C" w:rsidRPr="00F936D6">
        <w:rPr>
          <w:rFonts w:ascii="Trebuchet MS" w:hAnsi="Trebuchet MS" w:cs="Calibri"/>
          <w:color w:val="000000"/>
          <w:sz w:val="20"/>
          <w:szCs w:val="20"/>
          <w:lang w:val="en-GB"/>
        </w:rPr>
        <w:t>. I cal</w:t>
      </w:r>
      <w:r w:rsidR="00D44AA8">
        <w:rPr>
          <w:rFonts w:ascii="Trebuchet MS" w:hAnsi="Trebuchet MS" w:cs="Calibri"/>
          <w:color w:val="000000"/>
          <w:sz w:val="20"/>
          <w:szCs w:val="20"/>
          <w:lang w:val="en-GB"/>
        </w:rPr>
        <w:t>l on to your high authority to convince</w:t>
      </w:r>
      <w:r w:rsidR="00A02D2C" w:rsidRPr="00F936D6">
        <w:rPr>
          <w:rFonts w:ascii="Trebuchet MS" w:hAnsi="Trebuchet MS" w:cs="Calibri"/>
          <w:color w:val="000000"/>
          <w:sz w:val="20"/>
          <w:szCs w:val="20"/>
          <w:lang w:val="en-GB"/>
        </w:rPr>
        <w:t xml:space="preserve"> the EU </w:t>
      </w:r>
      <w:r w:rsidR="00D44AA8" w:rsidRPr="00F936D6">
        <w:rPr>
          <w:rFonts w:ascii="Trebuchet MS" w:hAnsi="Trebuchet MS" w:cs="Calibri"/>
          <w:color w:val="000000"/>
          <w:sz w:val="20"/>
          <w:szCs w:val="20"/>
          <w:lang w:val="en-GB"/>
        </w:rPr>
        <w:t>state</w:t>
      </w:r>
      <w:r w:rsidR="00A02D2C" w:rsidRPr="00F936D6">
        <w:rPr>
          <w:rFonts w:ascii="Trebuchet MS" w:hAnsi="Trebuchet MS" w:cs="Calibri"/>
          <w:color w:val="000000"/>
          <w:sz w:val="20"/>
          <w:szCs w:val="20"/>
          <w:lang w:val="en-GB"/>
        </w:rPr>
        <w:t xml:space="preserve"> members and </w:t>
      </w:r>
      <w:r w:rsidR="00D44AA8">
        <w:rPr>
          <w:rFonts w:ascii="Trebuchet MS" w:hAnsi="Trebuchet MS" w:cs="Calibri"/>
          <w:color w:val="000000"/>
          <w:sz w:val="20"/>
          <w:szCs w:val="20"/>
          <w:lang w:val="en-GB"/>
        </w:rPr>
        <w:t xml:space="preserve">their </w:t>
      </w:r>
      <w:r w:rsidR="00D44AA8" w:rsidRPr="00F936D6">
        <w:rPr>
          <w:rFonts w:ascii="Trebuchet MS" w:hAnsi="Trebuchet MS" w:cs="Calibri"/>
          <w:color w:val="000000"/>
          <w:sz w:val="20"/>
          <w:szCs w:val="20"/>
          <w:lang w:val="en-GB"/>
        </w:rPr>
        <w:t>Balkans</w:t>
      </w:r>
      <w:r w:rsidR="00A02D2C" w:rsidRPr="00F936D6">
        <w:rPr>
          <w:rFonts w:ascii="Trebuchet MS" w:hAnsi="Trebuchet MS" w:cs="Calibri"/>
          <w:color w:val="000000"/>
          <w:sz w:val="20"/>
          <w:szCs w:val="20"/>
          <w:lang w:val="en-GB"/>
        </w:rPr>
        <w:t xml:space="preserve"> partn</w:t>
      </w:r>
      <w:r w:rsidR="00D44AA8">
        <w:rPr>
          <w:rFonts w:ascii="Trebuchet MS" w:hAnsi="Trebuchet MS" w:cs="Calibri"/>
          <w:color w:val="000000"/>
          <w:sz w:val="20"/>
          <w:szCs w:val="20"/>
          <w:lang w:val="en-GB"/>
        </w:rPr>
        <w:t xml:space="preserve">ers to positively </w:t>
      </w:r>
      <w:r w:rsidR="00B97D20">
        <w:rPr>
          <w:rFonts w:ascii="Trebuchet MS" w:hAnsi="Trebuchet MS" w:cs="Calibri"/>
          <w:color w:val="000000"/>
          <w:sz w:val="20"/>
          <w:szCs w:val="20"/>
          <w:lang w:val="en-GB"/>
        </w:rPr>
        <w:t>endeavour /</w:t>
      </w:r>
      <w:r w:rsidR="00D44AA8">
        <w:rPr>
          <w:rFonts w:ascii="Trebuchet MS" w:hAnsi="Trebuchet MS" w:cs="Calibri"/>
          <w:color w:val="000000"/>
          <w:sz w:val="20"/>
          <w:szCs w:val="20"/>
          <w:lang w:val="en-GB"/>
        </w:rPr>
        <w:t>respond to the jeopardy</w:t>
      </w:r>
      <w:r w:rsidR="00A02D2C" w:rsidRPr="00F936D6">
        <w:rPr>
          <w:rFonts w:ascii="Trebuchet MS" w:hAnsi="Trebuchet MS" w:cs="Calibri"/>
          <w:color w:val="000000"/>
          <w:sz w:val="20"/>
          <w:szCs w:val="20"/>
          <w:lang w:val="en-GB"/>
        </w:rPr>
        <w:t xml:space="preserve"> they </w:t>
      </w:r>
      <w:r w:rsidR="00D44AA8">
        <w:rPr>
          <w:rFonts w:ascii="Trebuchet MS" w:hAnsi="Trebuchet MS" w:cs="Calibri"/>
          <w:color w:val="000000"/>
          <w:sz w:val="20"/>
          <w:szCs w:val="20"/>
          <w:lang w:val="en-GB"/>
        </w:rPr>
        <w:t>are being</w:t>
      </w:r>
      <w:r w:rsidR="00A02D2C" w:rsidRPr="00F936D6">
        <w:rPr>
          <w:rFonts w:ascii="Trebuchet MS" w:hAnsi="Trebuchet MS" w:cs="Calibri"/>
          <w:color w:val="000000"/>
          <w:sz w:val="20"/>
          <w:szCs w:val="20"/>
          <w:lang w:val="en-GB"/>
        </w:rPr>
        <w:t xml:space="preserve"> confronted to</w:t>
      </w:r>
      <w:r w:rsidR="00B97D20">
        <w:rPr>
          <w:rFonts w:ascii="Trebuchet MS" w:hAnsi="Trebuchet MS" w:cs="Calibri"/>
          <w:color w:val="000000"/>
          <w:sz w:val="20"/>
          <w:szCs w:val="20"/>
          <w:lang w:val="en-GB"/>
        </w:rPr>
        <w:t xml:space="preserve"> today</w:t>
      </w:r>
      <w:proofErr w:type="gramStart"/>
      <w:r w:rsidR="00A02D2C" w:rsidRPr="00F936D6">
        <w:rPr>
          <w:rFonts w:ascii="Trebuchet MS" w:hAnsi="Trebuchet MS" w:cs="Calibri"/>
          <w:color w:val="000000"/>
          <w:sz w:val="20"/>
          <w:szCs w:val="20"/>
          <w:lang w:val="en-GB"/>
        </w:rPr>
        <w:t>..</w:t>
      </w:r>
      <w:proofErr w:type="gramEnd"/>
      <w:r w:rsidR="00A02D2C" w:rsidRPr="00F936D6">
        <w:rPr>
          <w:rFonts w:ascii="Trebuchet MS" w:hAnsi="Trebuchet MS" w:cs="Calibri"/>
          <w:color w:val="000000"/>
          <w:sz w:val="20"/>
          <w:szCs w:val="20"/>
          <w:lang w:val="en-GB"/>
        </w:rPr>
        <w:t xml:space="preserve"> </w:t>
      </w:r>
    </w:p>
    <w:p w14:paraId="2964B497" w14:textId="2D38C3F6" w:rsidR="00D92FB2" w:rsidRPr="00F936D6" w:rsidRDefault="00B97D20" w:rsidP="00D92FB2">
      <w:pPr>
        <w:widowControl w:val="0"/>
        <w:autoSpaceDE w:val="0"/>
        <w:autoSpaceDN w:val="0"/>
        <w:adjustRightInd w:val="0"/>
        <w:spacing w:after="240"/>
        <w:jc w:val="both"/>
        <w:rPr>
          <w:rFonts w:ascii="Trebuchet MS" w:hAnsi="Trebuchet MS" w:cs="Calibri"/>
          <w:color w:val="000000"/>
          <w:sz w:val="20"/>
          <w:szCs w:val="20"/>
          <w:lang w:val="en-GB"/>
        </w:rPr>
      </w:pPr>
      <w:r>
        <w:rPr>
          <w:rFonts w:ascii="Trebuchet MS" w:hAnsi="Trebuchet MS" w:cs="Calibri"/>
          <w:color w:val="000000"/>
          <w:sz w:val="20"/>
          <w:szCs w:val="20"/>
          <w:lang w:val="en-GB"/>
        </w:rPr>
        <w:t>As</w:t>
      </w:r>
      <w:r w:rsidR="00164548" w:rsidRPr="00F936D6">
        <w:rPr>
          <w:rFonts w:ascii="Trebuchet MS" w:hAnsi="Trebuchet MS" w:cs="Calibri"/>
          <w:color w:val="000000"/>
          <w:sz w:val="20"/>
          <w:szCs w:val="20"/>
          <w:lang w:val="en-GB"/>
        </w:rPr>
        <w:t xml:space="preserve"> for now, I turn to you </w:t>
      </w:r>
      <w:r w:rsidR="00D44AA8" w:rsidRPr="00F936D6">
        <w:rPr>
          <w:rFonts w:ascii="Trebuchet MS" w:hAnsi="Trebuchet MS" w:cs="Calibri"/>
          <w:color w:val="000000"/>
          <w:sz w:val="20"/>
          <w:szCs w:val="20"/>
          <w:lang w:val="en-GB"/>
        </w:rPr>
        <w:t>madam so</w:t>
      </w:r>
      <w:r w:rsidR="00164548" w:rsidRPr="00F936D6">
        <w:rPr>
          <w:rFonts w:ascii="Trebuchet MS" w:hAnsi="Trebuchet MS" w:cs="Calibri"/>
          <w:color w:val="000000"/>
          <w:sz w:val="20"/>
          <w:szCs w:val="20"/>
          <w:lang w:val="en-GB"/>
        </w:rPr>
        <w:t xml:space="preserve"> that you </w:t>
      </w:r>
      <w:r>
        <w:rPr>
          <w:rFonts w:ascii="Trebuchet MS" w:hAnsi="Trebuchet MS" w:cs="Calibri"/>
          <w:color w:val="000000"/>
          <w:sz w:val="20"/>
          <w:szCs w:val="20"/>
          <w:lang w:val="en-GB"/>
        </w:rPr>
        <w:t>these proposed</w:t>
      </w:r>
      <w:r w:rsidR="00164548" w:rsidRPr="00F936D6">
        <w:rPr>
          <w:rFonts w:ascii="Trebuchet MS" w:hAnsi="Trebuchet MS" w:cs="Calibri"/>
          <w:color w:val="000000"/>
          <w:sz w:val="20"/>
          <w:szCs w:val="20"/>
          <w:lang w:val="en-GB"/>
        </w:rPr>
        <w:t xml:space="preserve"> </w:t>
      </w:r>
      <w:r w:rsidR="00D44AA8" w:rsidRPr="00F936D6">
        <w:rPr>
          <w:rFonts w:ascii="Trebuchet MS" w:hAnsi="Trebuchet MS" w:cs="Calibri"/>
          <w:color w:val="000000"/>
          <w:sz w:val="20"/>
          <w:szCs w:val="20"/>
          <w:lang w:val="en-GB"/>
        </w:rPr>
        <w:t>measures</w:t>
      </w:r>
      <w:r w:rsidR="00164548" w:rsidRPr="00F936D6">
        <w:rPr>
          <w:rFonts w:ascii="Trebuchet MS" w:hAnsi="Trebuchet MS" w:cs="Calibri"/>
          <w:color w:val="000000"/>
          <w:sz w:val="20"/>
          <w:szCs w:val="20"/>
          <w:lang w:val="en-GB"/>
        </w:rPr>
        <w:t xml:space="preserve"> </w:t>
      </w:r>
      <w:r w:rsidR="00D92FB2" w:rsidRPr="00F936D6">
        <w:rPr>
          <w:rFonts w:ascii="Trebuchet MS" w:hAnsi="Trebuchet MS" w:cs="Calibri"/>
          <w:color w:val="000000"/>
          <w:sz w:val="20"/>
          <w:szCs w:val="20"/>
          <w:lang w:val="en-GB"/>
        </w:rPr>
        <w:t xml:space="preserve">are taken </w:t>
      </w:r>
      <w:r w:rsidR="00D44AA8">
        <w:rPr>
          <w:rFonts w:ascii="Trebuchet MS" w:hAnsi="Trebuchet MS" w:cs="Calibri"/>
          <w:color w:val="000000"/>
          <w:sz w:val="20"/>
          <w:szCs w:val="20"/>
          <w:lang w:val="en-GB"/>
        </w:rPr>
        <w:t xml:space="preserve">up in order </w:t>
      </w:r>
      <w:r>
        <w:rPr>
          <w:rFonts w:ascii="Trebuchet MS" w:hAnsi="Trebuchet MS" w:cs="Calibri"/>
          <w:color w:val="000000"/>
          <w:sz w:val="20"/>
          <w:szCs w:val="20"/>
          <w:lang w:val="en-GB"/>
        </w:rPr>
        <w:t xml:space="preserve">to </w:t>
      </w:r>
      <w:r w:rsidRPr="00F936D6">
        <w:rPr>
          <w:rFonts w:ascii="Trebuchet MS" w:hAnsi="Trebuchet MS" w:cs="Calibri"/>
          <w:color w:val="000000"/>
          <w:sz w:val="20"/>
          <w:szCs w:val="20"/>
          <w:lang w:val="en-GB"/>
        </w:rPr>
        <w:t>allay the</w:t>
      </w:r>
      <w:r w:rsidR="00D92FB2" w:rsidRPr="00F936D6">
        <w:rPr>
          <w:rFonts w:ascii="Trebuchet MS" w:hAnsi="Trebuchet MS" w:cs="Calibri"/>
          <w:color w:val="000000"/>
          <w:sz w:val="20"/>
          <w:szCs w:val="20"/>
          <w:lang w:val="en-GB"/>
        </w:rPr>
        <w:t xml:space="preserve"> abuses and thefts migrants fall </w:t>
      </w:r>
      <w:proofErr w:type="gramStart"/>
      <w:r w:rsidR="00D92FB2" w:rsidRPr="00F936D6">
        <w:rPr>
          <w:rFonts w:ascii="Trebuchet MS" w:hAnsi="Trebuchet MS" w:cs="Calibri"/>
          <w:color w:val="000000"/>
          <w:sz w:val="20"/>
          <w:szCs w:val="20"/>
          <w:lang w:val="en-GB"/>
        </w:rPr>
        <w:t>victim</w:t>
      </w:r>
      <w:r w:rsidR="00D44AA8">
        <w:rPr>
          <w:rFonts w:ascii="Trebuchet MS" w:hAnsi="Trebuchet MS" w:cs="Calibri"/>
          <w:color w:val="000000"/>
          <w:sz w:val="20"/>
          <w:szCs w:val="20"/>
          <w:lang w:val="en-GB"/>
        </w:rPr>
        <w:t xml:space="preserve"> </w:t>
      </w:r>
      <w:r>
        <w:rPr>
          <w:rFonts w:ascii="Trebuchet MS" w:hAnsi="Trebuchet MS" w:cs="Calibri"/>
          <w:color w:val="000000"/>
          <w:sz w:val="20"/>
          <w:szCs w:val="20"/>
          <w:lang w:val="en-GB"/>
        </w:rPr>
        <w:t>.</w:t>
      </w:r>
      <w:proofErr w:type="gramEnd"/>
      <w:r>
        <w:rPr>
          <w:rFonts w:ascii="Trebuchet MS" w:hAnsi="Trebuchet MS" w:cs="Calibri"/>
          <w:color w:val="000000"/>
          <w:sz w:val="20"/>
          <w:szCs w:val="20"/>
          <w:lang w:val="en-GB"/>
        </w:rPr>
        <w:t xml:space="preserve"> I hope these</w:t>
      </w:r>
      <w:r w:rsidR="00D37D8D">
        <w:rPr>
          <w:rFonts w:ascii="Trebuchet MS" w:hAnsi="Trebuchet MS" w:cs="Calibri"/>
          <w:color w:val="000000"/>
          <w:sz w:val="20"/>
          <w:szCs w:val="20"/>
          <w:lang w:val="en-GB"/>
        </w:rPr>
        <w:t xml:space="preserve"> solutions </w:t>
      </w:r>
      <w:r>
        <w:rPr>
          <w:rFonts w:ascii="Trebuchet MS" w:hAnsi="Trebuchet MS" w:cs="Calibri"/>
          <w:color w:val="000000"/>
          <w:sz w:val="20"/>
          <w:szCs w:val="20"/>
          <w:lang w:val="en-GB"/>
        </w:rPr>
        <w:t>a</w:t>
      </w:r>
      <w:r w:rsidR="00D37D8D">
        <w:rPr>
          <w:rFonts w:ascii="Trebuchet MS" w:hAnsi="Trebuchet MS" w:cs="Calibri"/>
          <w:color w:val="000000"/>
          <w:sz w:val="20"/>
          <w:szCs w:val="20"/>
          <w:lang w:val="en-GB"/>
        </w:rPr>
        <w:t>i</w:t>
      </w:r>
      <w:r>
        <w:rPr>
          <w:rFonts w:ascii="Trebuchet MS" w:hAnsi="Trebuchet MS" w:cs="Calibri"/>
          <w:color w:val="000000"/>
          <w:sz w:val="20"/>
          <w:szCs w:val="20"/>
          <w:lang w:val="en-GB"/>
        </w:rPr>
        <w:t>med at</w:t>
      </w:r>
      <w:r w:rsidR="00D37D8D">
        <w:rPr>
          <w:rFonts w:ascii="Trebuchet MS" w:hAnsi="Trebuchet MS" w:cs="Calibri"/>
          <w:color w:val="000000"/>
          <w:sz w:val="20"/>
          <w:szCs w:val="20"/>
          <w:lang w:val="en-GB"/>
        </w:rPr>
        <w:t xml:space="preserve"> concretely improving</w:t>
      </w:r>
      <w:r w:rsidR="00D92FB2" w:rsidRPr="00F936D6">
        <w:rPr>
          <w:rFonts w:ascii="Trebuchet MS" w:hAnsi="Trebuchet MS" w:cs="Calibri"/>
          <w:color w:val="000000"/>
          <w:sz w:val="20"/>
          <w:szCs w:val="20"/>
          <w:lang w:val="en-GB"/>
        </w:rPr>
        <w:t xml:space="preserve"> the</w:t>
      </w:r>
      <w:r w:rsidR="00D402C0">
        <w:rPr>
          <w:rFonts w:ascii="Trebuchet MS" w:hAnsi="Trebuchet MS" w:cs="Calibri"/>
          <w:color w:val="000000"/>
          <w:sz w:val="20"/>
          <w:szCs w:val="20"/>
          <w:lang w:val="en-GB"/>
        </w:rPr>
        <w:t xml:space="preserve"> </w:t>
      </w:r>
      <w:r w:rsidR="00D44AA8">
        <w:rPr>
          <w:rFonts w:ascii="Trebuchet MS" w:hAnsi="Trebuchet MS" w:cs="Calibri"/>
          <w:color w:val="000000"/>
          <w:sz w:val="20"/>
          <w:szCs w:val="20"/>
          <w:lang w:val="en-GB"/>
        </w:rPr>
        <w:t xml:space="preserve">lot </w:t>
      </w:r>
      <w:r w:rsidR="00D92FB2" w:rsidRPr="00F936D6">
        <w:rPr>
          <w:rFonts w:ascii="Trebuchet MS" w:hAnsi="Trebuchet MS" w:cs="Calibri"/>
          <w:color w:val="000000"/>
          <w:sz w:val="20"/>
          <w:szCs w:val="20"/>
          <w:lang w:val="en-GB"/>
        </w:rPr>
        <w:t xml:space="preserve">of </w:t>
      </w:r>
      <w:r w:rsidR="00D402C0">
        <w:rPr>
          <w:rFonts w:ascii="Trebuchet MS" w:hAnsi="Trebuchet MS" w:cs="Calibri"/>
          <w:color w:val="000000"/>
          <w:sz w:val="20"/>
          <w:szCs w:val="20"/>
          <w:lang w:val="en-GB"/>
        </w:rPr>
        <w:t>the</w:t>
      </w:r>
      <w:r w:rsidR="00D44AA8">
        <w:rPr>
          <w:rFonts w:ascii="Trebuchet MS" w:hAnsi="Trebuchet MS" w:cs="Calibri"/>
          <w:color w:val="000000"/>
          <w:sz w:val="20"/>
          <w:szCs w:val="20"/>
          <w:lang w:val="en-GB"/>
        </w:rPr>
        <w:t xml:space="preserve"> </w:t>
      </w:r>
      <w:r w:rsidR="00D92FB2" w:rsidRPr="00F936D6">
        <w:rPr>
          <w:rFonts w:ascii="Trebuchet MS" w:hAnsi="Trebuchet MS" w:cs="Calibri"/>
          <w:color w:val="000000"/>
          <w:sz w:val="20"/>
          <w:szCs w:val="20"/>
          <w:lang w:val="en-GB"/>
        </w:rPr>
        <w:t>migrants in this region can be implemented without delay.</w:t>
      </w:r>
      <w:r w:rsidR="00D37D8D">
        <w:rPr>
          <w:rFonts w:ascii="Trebuchet MS" w:hAnsi="Trebuchet MS" w:cs="Calibri"/>
          <w:color w:val="000000"/>
          <w:sz w:val="20"/>
          <w:szCs w:val="20"/>
          <w:lang w:val="en-GB"/>
        </w:rPr>
        <w:t xml:space="preserve"> In my view, r</w:t>
      </w:r>
      <w:r w:rsidR="00732184">
        <w:rPr>
          <w:rFonts w:ascii="Trebuchet MS" w:hAnsi="Trebuchet MS" w:cs="Calibri"/>
          <w:color w:val="000000"/>
          <w:sz w:val="20"/>
          <w:szCs w:val="20"/>
          <w:lang w:val="en-GB"/>
        </w:rPr>
        <w:t>efraining</w:t>
      </w:r>
      <w:r w:rsidR="00D92FB2" w:rsidRPr="00F936D6">
        <w:rPr>
          <w:rFonts w:ascii="Trebuchet MS" w:hAnsi="Trebuchet MS" w:cs="Calibri"/>
          <w:color w:val="000000"/>
          <w:sz w:val="20"/>
          <w:szCs w:val="20"/>
          <w:lang w:val="en-GB"/>
        </w:rPr>
        <w:t xml:space="preserve"> the roving and </w:t>
      </w:r>
      <w:r w:rsidR="00D44AA8" w:rsidRPr="00F936D6">
        <w:rPr>
          <w:rFonts w:ascii="Trebuchet MS" w:hAnsi="Trebuchet MS" w:cs="Calibri"/>
          <w:color w:val="000000"/>
          <w:sz w:val="20"/>
          <w:szCs w:val="20"/>
          <w:lang w:val="en-GB"/>
        </w:rPr>
        <w:t>alleviating</w:t>
      </w:r>
      <w:r w:rsidR="00800104" w:rsidRPr="00F936D6">
        <w:rPr>
          <w:rFonts w:ascii="Trebuchet MS" w:hAnsi="Trebuchet MS" w:cs="Calibri"/>
          <w:color w:val="000000"/>
          <w:sz w:val="20"/>
          <w:szCs w:val="20"/>
          <w:lang w:val="en-GB"/>
        </w:rPr>
        <w:t>/</w:t>
      </w:r>
      <w:r w:rsidR="00D44AA8" w:rsidRPr="00F936D6">
        <w:rPr>
          <w:rFonts w:ascii="Trebuchet MS" w:hAnsi="Trebuchet MS" w:cs="Calibri"/>
          <w:color w:val="000000"/>
          <w:sz w:val="20"/>
          <w:szCs w:val="20"/>
          <w:lang w:val="en-GB"/>
        </w:rPr>
        <w:t>smooth</w:t>
      </w:r>
      <w:r w:rsidR="00D92FB2" w:rsidRPr="00F936D6">
        <w:rPr>
          <w:rFonts w:ascii="Trebuchet MS" w:hAnsi="Trebuchet MS" w:cs="Calibri"/>
          <w:color w:val="000000"/>
          <w:sz w:val="20"/>
          <w:szCs w:val="20"/>
          <w:lang w:val="en-GB"/>
        </w:rPr>
        <w:t xml:space="preserve"> the </w:t>
      </w:r>
      <w:r w:rsidR="00732184" w:rsidRPr="00F936D6">
        <w:rPr>
          <w:rFonts w:ascii="Trebuchet MS" w:hAnsi="Trebuchet MS" w:cs="Calibri"/>
          <w:color w:val="000000"/>
          <w:sz w:val="20"/>
          <w:szCs w:val="20"/>
          <w:lang w:val="en-GB"/>
        </w:rPr>
        <w:t>pr</w:t>
      </w:r>
      <w:r w:rsidR="00732184">
        <w:rPr>
          <w:rFonts w:ascii="Trebuchet MS" w:hAnsi="Trebuchet MS" w:cs="Calibri"/>
          <w:color w:val="000000"/>
          <w:sz w:val="20"/>
          <w:szCs w:val="20"/>
          <w:lang w:val="en-GB"/>
        </w:rPr>
        <w:t>edicament</w:t>
      </w:r>
      <w:r w:rsidR="00D44AA8">
        <w:rPr>
          <w:rFonts w:ascii="Trebuchet MS" w:hAnsi="Trebuchet MS" w:cs="Calibri"/>
          <w:color w:val="000000"/>
          <w:sz w:val="20"/>
          <w:szCs w:val="20"/>
          <w:lang w:val="en-GB"/>
        </w:rPr>
        <w:t xml:space="preserve"> </w:t>
      </w:r>
      <w:r w:rsidR="00D92FB2" w:rsidRPr="00F936D6">
        <w:rPr>
          <w:rFonts w:ascii="Trebuchet MS" w:hAnsi="Trebuchet MS" w:cs="Calibri"/>
          <w:color w:val="000000"/>
          <w:sz w:val="20"/>
          <w:szCs w:val="20"/>
          <w:lang w:val="en-GB"/>
        </w:rPr>
        <w:t>of</w:t>
      </w:r>
      <w:r w:rsidR="00732184">
        <w:rPr>
          <w:rFonts w:ascii="Trebuchet MS" w:hAnsi="Trebuchet MS" w:cs="Calibri"/>
          <w:color w:val="000000"/>
          <w:sz w:val="20"/>
          <w:szCs w:val="20"/>
          <w:lang w:val="en-GB"/>
        </w:rPr>
        <w:t xml:space="preserve"> the</w:t>
      </w:r>
      <w:r w:rsidR="00D92FB2" w:rsidRPr="00F936D6">
        <w:rPr>
          <w:rFonts w:ascii="Trebuchet MS" w:hAnsi="Trebuchet MS" w:cs="Calibri"/>
          <w:color w:val="000000"/>
          <w:sz w:val="20"/>
          <w:szCs w:val="20"/>
          <w:lang w:val="en-GB"/>
        </w:rPr>
        <w:t xml:space="preserve"> ref</w:t>
      </w:r>
      <w:r w:rsidR="00D37D8D">
        <w:rPr>
          <w:rFonts w:ascii="Trebuchet MS" w:hAnsi="Trebuchet MS" w:cs="Calibri"/>
          <w:color w:val="000000"/>
          <w:sz w:val="20"/>
          <w:szCs w:val="20"/>
          <w:lang w:val="en-GB"/>
        </w:rPr>
        <w:t xml:space="preserve">ugees at our borders will help </w:t>
      </w:r>
      <w:r w:rsidR="00D37D8D" w:rsidRPr="00F936D6">
        <w:rPr>
          <w:rFonts w:ascii="Trebuchet MS" w:hAnsi="Trebuchet MS" w:cs="Calibri"/>
          <w:color w:val="000000"/>
          <w:sz w:val="20"/>
          <w:szCs w:val="20"/>
          <w:lang w:val="en-GB"/>
        </w:rPr>
        <w:t>restore</w:t>
      </w:r>
      <w:r w:rsidR="00D92FB2" w:rsidRPr="00F936D6">
        <w:rPr>
          <w:rFonts w:ascii="Trebuchet MS" w:hAnsi="Trebuchet MS" w:cs="Calibri"/>
          <w:color w:val="000000"/>
          <w:sz w:val="20"/>
          <w:szCs w:val="20"/>
          <w:lang w:val="en-GB"/>
        </w:rPr>
        <w:t xml:space="preserve"> human dignity to the heart of European policy. </w:t>
      </w:r>
    </w:p>
    <w:p w14:paraId="0FF84C2A" w14:textId="77777777" w:rsidR="00CC7CF1" w:rsidRPr="00867A37" w:rsidRDefault="00CC7CF1" w:rsidP="00CC7CF1">
      <w:pPr>
        <w:jc w:val="both"/>
        <w:rPr>
          <w:lang w:val="en-US"/>
          <w:rPrChange w:id="0" w:author="Sash Lewis" w:date="2019-07-13T15:37:00Z">
            <w:rPr>
              <w:lang w:val="en-AU"/>
            </w:rPr>
          </w:rPrChange>
        </w:rPr>
      </w:pPr>
    </w:p>
    <w:p w14:paraId="438EB1BD" w14:textId="77777777" w:rsidR="00CC7CF1" w:rsidRDefault="00CC7CF1" w:rsidP="00CC7CF1">
      <w:pPr>
        <w:jc w:val="both"/>
        <w:rPr>
          <w:ins w:id="1" w:author="Sash Lewis" w:date="2019-07-13T15:37:00Z"/>
          <w:lang w:val="en-US"/>
        </w:rPr>
      </w:pPr>
      <w:r w:rsidRPr="00867A37">
        <w:rPr>
          <w:sz w:val="22"/>
          <w:szCs w:val="22"/>
          <w:lang w:val="en-US"/>
          <w:rPrChange w:id="2" w:author="Sash Lewis" w:date="2019-07-13T15:37:00Z">
            <w:rPr>
              <w:sz w:val="20"/>
              <w:szCs w:val="20"/>
              <w:lang w:val="en-US"/>
            </w:rPr>
          </w:rPrChange>
        </w:rPr>
        <w:t>Thank you in advance for your attention to this letter, and I look forward to receiving your reply.</w:t>
      </w:r>
    </w:p>
    <w:p w14:paraId="6AB12485" w14:textId="28D30046" w:rsidR="00732184" w:rsidRPr="00D92FB2" w:rsidRDefault="00732184" w:rsidP="00D92FB2">
      <w:pPr>
        <w:widowControl w:val="0"/>
        <w:autoSpaceDE w:val="0"/>
        <w:autoSpaceDN w:val="0"/>
        <w:adjustRightInd w:val="0"/>
        <w:spacing w:after="240"/>
        <w:jc w:val="both"/>
        <w:rPr>
          <w:rFonts w:ascii="Trebuchet MS" w:hAnsi="Trebuchet MS" w:cs="Calibri"/>
          <w:color w:val="000000"/>
          <w:sz w:val="20"/>
          <w:szCs w:val="20"/>
        </w:rPr>
      </w:pPr>
      <w:proofErr w:type="spellStart"/>
      <w:r>
        <w:rPr>
          <w:rFonts w:ascii="Trebuchet MS" w:hAnsi="Trebuchet MS" w:cs="Calibri"/>
          <w:color w:val="000000"/>
          <w:sz w:val="20"/>
          <w:szCs w:val="20"/>
        </w:rPr>
        <w:t>Yours</w:t>
      </w:r>
      <w:proofErr w:type="spellEnd"/>
      <w:r>
        <w:rPr>
          <w:rFonts w:ascii="Trebuchet MS" w:hAnsi="Trebuchet MS" w:cs="Calibri"/>
          <w:color w:val="000000"/>
          <w:sz w:val="20"/>
          <w:szCs w:val="20"/>
        </w:rPr>
        <w:t xml:space="preserve"> </w:t>
      </w:r>
      <w:proofErr w:type="spellStart"/>
      <w:r>
        <w:rPr>
          <w:rFonts w:ascii="Trebuchet MS" w:hAnsi="Trebuchet MS" w:cs="Calibri"/>
          <w:color w:val="000000"/>
          <w:sz w:val="20"/>
          <w:szCs w:val="20"/>
        </w:rPr>
        <w:t>truly</w:t>
      </w:r>
      <w:proofErr w:type="spellEnd"/>
      <w:r>
        <w:rPr>
          <w:rFonts w:ascii="Trebuchet MS" w:hAnsi="Trebuchet MS" w:cs="Calibri"/>
          <w:color w:val="000000"/>
          <w:sz w:val="20"/>
          <w:szCs w:val="20"/>
        </w:rPr>
        <w:t xml:space="preserve"> </w:t>
      </w:r>
    </w:p>
    <w:p w14:paraId="1B547395" w14:textId="77777777" w:rsidR="00732184" w:rsidRPr="00732184" w:rsidRDefault="00732184" w:rsidP="00732184">
      <w:pPr>
        <w:widowControl w:val="0"/>
        <w:autoSpaceDE w:val="0"/>
        <w:autoSpaceDN w:val="0"/>
        <w:adjustRightInd w:val="0"/>
        <w:spacing w:after="240"/>
        <w:jc w:val="both"/>
        <w:rPr>
          <w:rFonts w:ascii="Trebuchet MS" w:hAnsi="Trebuchet MS" w:cs="Calibri"/>
          <w:color w:val="000000"/>
          <w:sz w:val="20"/>
          <w:szCs w:val="20"/>
        </w:rPr>
      </w:pPr>
      <w:r w:rsidRPr="00732184">
        <w:rPr>
          <w:rFonts w:ascii="Trebuchet MS" w:hAnsi="Trebuchet MS" w:cs="Calibri"/>
          <w:color w:val="000000"/>
          <w:sz w:val="20"/>
          <w:szCs w:val="20"/>
        </w:rPr>
        <w:t>(Name)</w:t>
      </w:r>
    </w:p>
    <w:p w14:paraId="11E2E623" w14:textId="77777777" w:rsidR="00732184" w:rsidRPr="00732184" w:rsidRDefault="00732184" w:rsidP="00732184">
      <w:pPr>
        <w:widowControl w:val="0"/>
        <w:autoSpaceDE w:val="0"/>
        <w:autoSpaceDN w:val="0"/>
        <w:adjustRightInd w:val="0"/>
        <w:spacing w:after="240"/>
        <w:jc w:val="both"/>
        <w:rPr>
          <w:rFonts w:ascii="Trebuchet MS" w:hAnsi="Trebuchet MS" w:cs="Calibri"/>
          <w:color w:val="000000"/>
          <w:sz w:val="20"/>
          <w:szCs w:val="20"/>
        </w:rPr>
      </w:pPr>
      <w:r w:rsidRPr="00732184">
        <w:rPr>
          <w:rFonts w:ascii="Trebuchet MS" w:hAnsi="Trebuchet MS" w:cs="Calibri"/>
          <w:color w:val="000000"/>
          <w:sz w:val="20"/>
          <w:szCs w:val="20"/>
        </w:rPr>
        <w:t>(</w:t>
      </w:r>
      <w:proofErr w:type="spellStart"/>
      <w:r w:rsidRPr="00732184">
        <w:rPr>
          <w:rFonts w:ascii="Trebuchet MS" w:hAnsi="Trebuchet MS" w:cs="Calibri"/>
          <w:color w:val="000000"/>
          <w:sz w:val="20"/>
          <w:szCs w:val="20"/>
        </w:rPr>
        <w:t>Address</w:t>
      </w:r>
      <w:proofErr w:type="spellEnd"/>
      <w:r w:rsidRPr="00732184">
        <w:rPr>
          <w:rFonts w:ascii="Trebuchet MS" w:hAnsi="Trebuchet MS" w:cs="Calibri"/>
          <w:color w:val="000000"/>
          <w:sz w:val="20"/>
          <w:szCs w:val="20"/>
        </w:rPr>
        <w:t>)</w:t>
      </w:r>
    </w:p>
    <w:p w14:paraId="48A3795F" w14:textId="77777777" w:rsidR="00732184" w:rsidRPr="00732184" w:rsidRDefault="00732184" w:rsidP="00732184">
      <w:pPr>
        <w:widowControl w:val="0"/>
        <w:autoSpaceDE w:val="0"/>
        <w:autoSpaceDN w:val="0"/>
        <w:adjustRightInd w:val="0"/>
        <w:spacing w:after="240"/>
        <w:jc w:val="both"/>
        <w:rPr>
          <w:rFonts w:ascii="Trebuchet MS" w:hAnsi="Trebuchet MS" w:cs="Calibri"/>
          <w:color w:val="000000"/>
          <w:sz w:val="20"/>
          <w:szCs w:val="20"/>
        </w:rPr>
      </w:pPr>
    </w:p>
    <w:p w14:paraId="1280B37E" w14:textId="4274153E" w:rsidR="00C61647" w:rsidRPr="00D1231C" w:rsidRDefault="00732184" w:rsidP="00732184">
      <w:pPr>
        <w:widowControl w:val="0"/>
        <w:autoSpaceDE w:val="0"/>
        <w:autoSpaceDN w:val="0"/>
        <w:adjustRightInd w:val="0"/>
        <w:spacing w:after="240"/>
        <w:jc w:val="both"/>
        <w:rPr>
          <w:rFonts w:ascii="Trebuchet MS" w:hAnsi="Trebuchet MS" w:cs="Calibri"/>
          <w:color w:val="000000"/>
          <w:sz w:val="20"/>
          <w:szCs w:val="20"/>
        </w:rPr>
      </w:pPr>
      <w:r w:rsidRPr="00732184">
        <w:rPr>
          <w:rFonts w:ascii="Trebuchet MS" w:hAnsi="Trebuchet MS" w:cs="Calibri"/>
          <w:color w:val="000000"/>
          <w:sz w:val="20"/>
          <w:szCs w:val="20"/>
        </w:rPr>
        <w:t>(Signature)</w:t>
      </w:r>
    </w:p>
    <w:p w14:paraId="2B779319" w14:textId="4AC02427" w:rsidR="00B11C6F" w:rsidRPr="00A87B59" w:rsidRDefault="00E03DFC" w:rsidP="00180523">
      <w:pPr>
        <w:widowControl w:val="0"/>
        <w:autoSpaceDE w:val="0"/>
        <w:autoSpaceDN w:val="0"/>
        <w:adjustRightInd w:val="0"/>
        <w:spacing w:after="120"/>
        <w:jc w:val="both"/>
        <w:rPr>
          <w:rFonts w:ascii="Trebuchet MS" w:hAnsi="Trebuchet MS" w:cs="Calibri"/>
          <w:color w:val="000000"/>
          <w:sz w:val="20"/>
          <w:szCs w:val="20"/>
        </w:rPr>
      </w:pPr>
      <w:r w:rsidRPr="00A87B59">
        <w:rPr>
          <w:rFonts w:ascii="Trebuchet MS" w:hAnsi="Trebuchet MS" w:cs="Calibri"/>
          <w:color w:val="000000"/>
          <w:sz w:val="20"/>
          <w:szCs w:val="20"/>
        </w:rPr>
        <w:t>Alerté (e) par</w:t>
      </w:r>
      <w:r w:rsidR="00236C72" w:rsidRPr="00A87B59">
        <w:rPr>
          <w:rFonts w:ascii="Trebuchet MS" w:hAnsi="Trebuchet MS" w:cs="Calibri"/>
          <w:color w:val="000000"/>
          <w:sz w:val="20"/>
          <w:szCs w:val="20"/>
        </w:rPr>
        <w:t xml:space="preserve"> </w:t>
      </w:r>
      <w:r w:rsidR="00AF4AAF" w:rsidRPr="00A87B59">
        <w:rPr>
          <w:rFonts w:ascii="Trebuchet MS" w:hAnsi="Trebuchet MS" w:cs="Calibri"/>
          <w:color w:val="000000"/>
          <w:sz w:val="20"/>
          <w:szCs w:val="20"/>
        </w:rPr>
        <w:t>l</w:t>
      </w:r>
      <w:r w:rsidR="00C2209B" w:rsidRPr="00A87B59">
        <w:rPr>
          <w:rFonts w:ascii="Trebuchet MS" w:hAnsi="Trebuchet MS" w:cs="Calibri"/>
          <w:color w:val="000000"/>
          <w:sz w:val="20"/>
          <w:szCs w:val="20"/>
        </w:rPr>
        <w:t>’ACAT Belgique</w:t>
      </w:r>
      <w:r w:rsidR="00AF4AAF" w:rsidRPr="00A87B59">
        <w:rPr>
          <w:rFonts w:ascii="Trebuchet MS" w:hAnsi="Trebuchet MS" w:cs="Calibri"/>
          <w:color w:val="000000"/>
          <w:sz w:val="20"/>
          <w:szCs w:val="20"/>
        </w:rPr>
        <w:t xml:space="preserve">, je </w:t>
      </w:r>
      <w:r w:rsidRPr="00A87B59">
        <w:rPr>
          <w:rFonts w:ascii="Trebuchet MS" w:hAnsi="Trebuchet MS" w:cs="Calibri"/>
          <w:color w:val="000000"/>
          <w:sz w:val="20"/>
          <w:szCs w:val="20"/>
        </w:rPr>
        <w:t xml:space="preserve">tiens à </w:t>
      </w:r>
      <w:r w:rsidR="007E6C05" w:rsidRPr="00A87B59">
        <w:rPr>
          <w:rFonts w:ascii="Trebuchet MS" w:hAnsi="Trebuchet MS" w:cs="Calibri"/>
          <w:color w:val="000000"/>
          <w:sz w:val="20"/>
          <w:szCs w:val="20"/>
        </w:rPr>
        <w:t xml:space="preserve">vous </w:t>
      </w:r>
      <w:r w:rsidRPr="00A87B59">
        <w:rPr>
          <w:rFonts w:ascii="Trebuchet MS" w:hAnsi="Trebuchet MS" w:cs="Calibri"/>
          <w:color w:val="000000"/>
          <w:sz w:val="20"/>
          <w:szCs w:val="20"/>
        </w:rPr>
        <w:t>exprimer</w:t>
      </w:r>
      <w:r w:rsidR="00C2209B" w:rsidRPr="00A87B59">
        <w:rPr>
          <w:rFonts w:ascii="Trebuchet MS" w:hAnsi="Trebuchet MS" w:cs="Calibri"/>
          <w:color w:val="000000"/>
          <w:sz w:val="20"/>
          <w:szCs w:val="20"/>
        </w:rPr>
        <w:t xml:space="preserve"> ma profonde préoccupation concernant le</w:t>
      </w:r>
      <w:r w:rsidR="00FA716E" w:rsidRPr="00A87B59">
        <w:rPr>
          <w:rFonts w:ascii="Trebuchet MS" w:hAnsi="Trebuchet MS" w:cs="Calibri"/>
          <w:color w:val="000000"/>
          <w:sz w:val="20"/>
          <w:szCs w:val="20"/>
        </w:rPr>
        <w:t xml:space="preserve">s </w:t>
      </w:r>
      <w:r w:rsidR="00D96C49" w:rsidRPr="00A87B59">
        <w:rPr>
          <w:rFonts w:ascii="Trebuchet MS" w:hAnsi="Trebuchet MS"/>
          <w:b/>
          <w:sz w:val="20"/>
          <w:szCs w:val="20"/>
        </w:rPr>
        <w:t>refoulements</w:t>
      </w:r>
      <w:r w:rsidRPr="00A87B59">
        <w:rPr>
          <w:rFonts w:ascii="Trebuchet MS" w:hAnsi="Trebuchet MS"/>
          <w:sz w:val="20"/>
          <w:szCs w:val="20"/>
        </w:rPr>
        <w:t xml:space="preserve"> </w:t>
      </w:r>
      <w:r w:rsidR="002E4884" w:rsidRPr="00A87B59">
        <w:rPr>
          <w:rFonts w:ascii="Trebuchet MS" w:hAnsi="Trebuchet MS"/>
          <w:sz w:val="20"/>
          <w:szCs w:val="20"/>
        </w:rPr>
        <w:t>couramment</w:t>
      </w:r>
      <w:r w:rsidR="00D96C49" w:rsidRPr="00A87B59">
        <w:rPr>
          <w:rFonts w:ascii="Trebuchet MS" w:hAnsi="Trebuchet MS"/>
          <w:sz w:val="20"/>
          <w:szCs w:val="20"/>
        </w:rPr>
        <w:t xml:space="preserve"> </w:t>
      </w:r>
      <w:r w:rsidR="002E4884" w:rsidRPr="00A87B59">
        <w:rPr>
          <w:rFonts w:ascii="Trebuchet MS" w:hAnsi="Trebuchet MS"/>
          <w:sz w:val="20"/>
          <w:szCs w:val="20"/>
        </w:rPr>
        <w:t>pratiqués</w:t>
      </w:r>
      <w:r w:rsidR="00D96C49" w:rsidRPr="00A87B59">
        <w:rPr>
          <w:rFonts w:ascii="Trebuchet MS" w:hAnsi="Trebuchet MS"/>
          <w:sz w:val="20"/>
          <w:szCs w:val="20"/>
        </w:rPr>
        <w:t xml:space="preserve"> </w:t>
      </w:r>
      <w:r w:rsidR="002E4884" w:rsidRPr="00A87B59">
        <w:rPr>
          <w:rFonts w:ascii="Trebuchet MS" w:hAnsi="Trebuchet MS"/>
          <w:sz w:val="20"/>
          <w:szCs w:val="20"/>
        </w:rPr>
        <w:t>a</w:t>
      </w:r>
      <w:r w:rsidRPr="00A87B59">
        <w:rPr>
          <w:rFonts w:ascii="Trebuchet MS" w:hAnsi="Trebuchet MS"/>
          <w:sz w:val="20"/>
          <w:szCs w:val="20"/>
        </w:rPr>
        <w:t xml:space="preserve">ux </w:t>
      </w:r>
      <w:r w:rsidR="002E4884" w:rsidRPr="00A87B59">
        <w:rPr>
          <w:rFonts w:ascii="Trebuchet MS" w:hAnsi="Trebuchet MS"/>
          <w:sz w:val="20"/>
          <w:szCs w:val="20"/>
        </w:rPr>
        <w:t>frontières</w:t>
      </w:r>
      <w:r w:rsidRPr="00A87B59">
        <w:rPr>
          <w:rFonts w:ascii="Trebuchet MS" w:hAnsi="Trebuchet MS"/>
          <w:sz w:val="20"/>
          <w:szCs w:val="20"/>
        </w:rPr>
        <w:t xml:space="preserve"> de l</w:t>
      </w:r>
      <w:r w:rsidR="002E4884" w:rsidRPr="00A87B59">
        <w:rPr>
          <w:rFonts w:ascii="Trebuchet MS" w:hAnsi="Trebuchet MS"/>
          <w:sz w:val="20"/>
          <w:szCs w:val="20"/>
        </w:rPr>
        <w:t>‘</w:t>
      </w:r>
      <w:r w:rsidRPr="00A87B59">
        <w:rPr>
          <w:rFonts w:ascii="Trebuchet MS" w:hAnsi="Trebuchet MS"/>
          <w:sz w:val="20"/>
          <w:szCs w:val="20"/>
        </w:rPr>
        <w:t xml:space="preserve">UE envers </w:t>
      </w:r>
      <w:r w:rsidR="00B11C6F" w:rsidRPr="00A87B59">
        <w:rPr>
          <w:rFonts w:ascii="Trebuchet MS" w:hAnsi="Trebuchet MS"/>
          <w:sz w:val="20"/>
          <w:szCs w:val="20"/>
        </w:rPr>
        <w:t>tous</w:t>
      </w:r>
      <w:r w:rsidR="00376E8C" w:rsidRPr="00A87B59">
        <w:rPr>
          <w:rFonts w:ascii="Trebuchet MS" w:hAnsi="Trebuchet MS"/>
          <w:sz w:val="20"/>
          <w:szCs w:val="20"/>
        </w:rPr>
        <w:t xml:space="preserve"> </w:t>
      </w:r>
      <w:r w:rsidR="00EF27AD" w:rsidRPr="00A87B59">
        <w:rPr>
          <w:rFonts w:ascii="Trebuchet MS" w:hAnsi="Trebuchet MS"/>
          <w:sz w:val="20"/>
          <w:szCs w:val="20"/>
        </w:rPr>
        <w:t>c</w:t>
      </w:r>
      <w:r w:rsidR="00376E8C" w:rsidRPr="00A87B59">
        <w:rPr>
          <w:rFonts w:ascii="Trebuchet MS" w:hAnsi="Trebuchet MS"/>
          <w:sz w:val="20"/>
          <w:szCs w:val="20"/>
        </w:rPr>
        <w:t>eux</w:t>
      </w:r>
      <w:r w:rsidR="00D96C49" w:rsidRPr="00A87B59">
        <w:rPr>
          <w:rFonts w:ascii="Trebuchet MS" w:hAnsi="Trebuchet MS"/>
          <w:sz w:val="20"/>
          <w:szCs w:val="20"/>
        </w:rPr>
        <w:t xml:space="preserve"> qui</w:t>
      </w:r>
      <w:r w:rsidR="00376E8C" w:rsidRPr="00A87B59">
        <w:rPr>
          <w:rFonts w:ascii="Trebuchet MS" w:hAnsi="Trebuchet MS"/>
          <w:sz w:val="20"/>
          <w:szCs w:val="20"/>
        </w:rPr>
        <w:t xml:space="preserve"> </w:t>
      </w:r>
      <w:r w:rsidR="00D96C49" w:rsidRPr="00A87B59">
        <w:rPr>
          <w:rFonts w:ascii="Trebuchet MS" w:hAnsi="Trebuchet MS"/>
          <w:sz w:val="20"/>
          <w:szCs w:val="20"/>
        </w:rPr>
        <w:t>fuie</w:t>
      </w:r>
      <w:r w:rsidRPr="00A87B59">
        <w:rPr>
          <w:rFonts w:ascii="Trebuchet MS" w:hAnsi="Trebuchet MS"/>
          <w:sz w:val="20"/>
          <w:szCs w:val="20"/>
        </w:rPr>
        <w:t xml:space="preserve">nt </w:t>
      </w:r>
      <w:r w:rsidR="008C0B32" w:rsidRPr="00A87B59">
        <w:rPr>
          <w:rFonts w:ascii="Trebuchet MS" w:hAnsi="Trebuchet MS"/>
          <w:sz w:val="20"/>
          <w:szCs w:val="20"/>
        </w:rPr>
        <w:t>les conflits armés et leurs conséquences</w:t>
      </w:r>
      <w:r w:rsidR="00EB2D67" w:rsidRPr="00A87B59">
        <w:rPr>
          <w:rFonts w:ascii="Trebuchet MS" w:hAnsi="Trebuchet MS"/>
          <w:sz w:val="20"/>
          <w:szCs w:val="20"/>
        </w:rPr>
        <w:t>.</w:t>
      </w:r>
      <w:r w:rsidR="008C0B32" w:rsidRPr="00A87B59">
        <w:rPr>
          <w:rFonts w:ascii="Trebuchet MS" w:hAnsi="Trebuchet MS"/>
          <w:sz w:val="20"/>
          <w:szCs w:val="20"/>
        </w:rPr>
        <w:t xml:space="preserve"> </w:t>
      </w:r>
      <w:r w:rsidR="00A516D7" w:rsidRPr="00A87B59">
        <w:rPr>
          <w:rFonts w:ascii="Trebuchet MS" w:hAnsi="Trebuchet MS"/>
          <w:sz w:val="20"/>
          <w:szCs w:val="20"/>
        </w:rPr>
        <w:t>Symptômes</w:t>
      </w:r>
      <w:r w:rsidRPr="00A87B59">
        <w:rPr>
          <w:rFonts w:ascii="Trebuchet MS" w:hAnsi="Trebuchet MS"/>
          <w:sz w:val="20"/>
          <w:szCs w:val="20"/>
        </w:rPr>
        <w:t xml:space="preserve"> du verrouillage de l’UE., ces refoulements</w:t>
      </w:r>
      <w:r w:rsidR="002E4884" w:rsidRPr="00A87B59">
        <w:rPr>
          <w:rFonts w:ascii="Trebuchet MS" w:hAnsi="Trebuchet MS"/>
          <w:sz w:val="20"/>
          <w:szCs w:val="20"/>
        </w:rPr>
        <w:t xml:space="preserve"> massifs </w:t>
      </w:r>
      <w:r w:rsidR="00F913D1" w:rsidRPr="00A87B59">
        <w:rPr>
          <w:rFonts w:ascii="Trebuchet MS" w:hAnsi="Trebuchet MS"/>
          <w:sz w:val="20"/>
          <w:szCs w:val="20"/>
        </w:rPr>
        <w:t xml:space="preserve">excluent </w:t>
      </w:r>
      <w:r w:rsidRPr="00A87B59">
        <w:rPr>
          <w:rFonts w:ascii="Trebuchet MS" w:hAnsi="Trebuchet MS"/>
          <w:sz w:val="20"/>
          <w:szCs w:val="20"/>
        </w:rPr>
        <w:t>toute possibilité d’examen et d’obtention de l’asile en Europe</w:t>
      </w:r>
      <w:r w:rsidR="00F913D1" w:rsidRPr="00A87B59">
        <w:rPr>
          <w:rFonts w:ascii="Trebuchet MS" w:hAnsi="Trebuchet MS" w:cs="Calibri"/>
          <w:color w:val="000000"/>
          <w:sz w:val="20"/>
          <w:szCs w:val="20"/>
        </w:rPr>
        <w:t>. Plus grave: ils</w:t>
      </w:r>
      <w:r w:rsidR="00B11C6F" w:rsidRPr="00A87B59">
        <w:rPr>
          <w:rFonts w:ascii="Trebuchet MS" w:hAnsi="Trebuchet MS" w:cs="Calibri"/>
          <w:color w:val="000000"/>
          <w:sz w:val="20"/>
          <w:szCs w:val="20"/>
        </w:rPr>
        <w:t xml:space="preserve"> autorisent les</w:t>
      </w:r>
      <w:r w:rsidRPr="00A87B59">
        <w:rPr>
          <w:rFonts w:ascii="Trebuchet MS" w:hAnsi="Trebuchet MS" w:cs="Calibri"/>
          <w:color w:val="000000"/>
          <w:sz w:val="20"/>
          <w:szCs w:val="20"/>
        </w:rPr>
        <w:t xml:space="preserve"> forces </w:t>
      </w:r>
      <w:r w:rsidR="008C0B32" w:rsidRPr="00A87B59">
        <w:rPr>
          <w:rFonts w:ascii="Trebuchet MS" w:hAnsi="Trebuchet MS" w:cs="Calibri"/>
          <w:color w:val="000000"/>
          <w:sz w:val="20"/>
          <w:szCs w:val="20"/>
        </w:rPr>
        <w:t>de police</w:t>
      </w:r>
      <w:r w:rsidR="00B443F0" w:rsidRPr="00A87B59">
        <w:rPr>
          <w:rFonts w:ascii="Trebuchet MS" w:hAnsi="Trebuchet MS" w:cs="Calibri"/>
          <w:color w:val="000000"/>
          <w:sz w:val="20"/>
          <w:szCs w:val="20"/>
        </w:rPr>
        <w:t xml:space="preserve"> à</w:t>
      </w:r>
      <w:r w:rsidRPr="00A87B59">
        <w:rPr>
          <w:rFonts w:ascii="Trebuchet MS" w:hAnsi="Trebuchet MS" w:cs="Calibri"/>
          <w:color w:val="000000"/>
          <w:sz w:val="20"/>
          <w:szCs w:val="20"/>
        </w:rPr>
        <w:t xml:space="preserve"> déplo</w:t>
      </w:r>
      <w:r w:rsidR="00B443F0" w:rsidRPr="00A87B59">
        <w:rPr>
          <w:rFonts w:ascii="Trebuchet MS" w:hAnsi="Trebuchet MS" w:cs="Calibri"/>
          <w:color w:val="000000"/>
          <w:sz w:val="20"/>
          <w:szCs w:val="20"/>
        </w:rPr>
        <w:t>yer</w:t>
      </w:r>
      <w:r w:rsidRPr="00A87B59">
        <w:rPr>
          <w:rFonts w:ascii="Trebuchet MS" w:hAnsi="Trebuchet MS" w:cs="Calibri"/>
          <w:color w:val="000000"/>
          <w:sz w:val="20"/>
          <w:szCs w:val="20"/>
        </w:rPr>
        <w:t xml:space="preserve"> </w:t>
      </w:r>
      <w:r w:rsidR="008C0B32" w:rsidRPr="00A87B59">
        <w:rPr>
          <w:rFonts w:ascii="Trebuchet MS" w:hAnsi="Trebuchet MS" w:cs="Calibri"/>
          <w:color w:val="000000"/>
          <w:sz w:val="20"/>
          <w:szCs w:val="20"/>
        </w:rPr>
        <w:t>à l´encontre d</w:t>
      </w:r>
      <w:r w:rsidRPr="00A87B59">
        <w:rPr>
          <w:rFonts w:ascii="Trebuchet MS" w:hAnsi="Trebuchet MS" w:cs="Calibri"/>
          <w:color w:val="000000"/>
          <w:sz w:val="20"/>
          <w:szCs w:val="20"/>
        </w:rPr>
        <w:t xml:space="preserve">es migrants une violence </w:t>
      </w:r>
      <w:r w:rsidR="008C0B32" w:rsidRPr="00A87B59">
        <w:rPr>
          <w:rFonts w:ascii="Trebuchet MS" w:hAnsi="Trebuchet MS" w:cs="Calibri"/>
          <w:color w:val="000000"/>
          <w:sz w:val="20"/>
          <w:szCs w:val="20"/>
        </w:rPr>
        <w:t>qui peut</w:t>
      </w:r>
      <w:r w:rsidR="002E4884" w:rsidRPr="00A87B59">
        <w:rPr>
          <w:rFonts w:ascii="Trebuchet MS" w:hAnsi="Trebuchet MS" w:cs="Calibri"/>
          <w:color w:val="000000"/>
          <w:sz w:val="20"/>
          <w:szCs w:val="20"/>
        </w:rPr>
        <w:t xml:space="preserve"> être qualifiée de </w:t>
      </w:r>
      <w:r w:rsidR="00B443F0" w:rsidRPr="00A87B59">
        <w:rPr>
          <w:rFonts w:ascii="Trebuchet MS" w:hAnsi="Trebuchet MS" w:cs="Calibri"/>
          <w:color w:val="000000"/>
          <w:sz w:val="20"/>
          <w:szCs w:val="20"/>
        </w:rPr>
        <w:t>traitement, cruel, inhumain ou dégradant</w:t>
      </w:r>
      <w:r w:rsidR="002E4884" w:rsidRPr="00A87B59">
        <w:rPr>
          <w:rFonts w:ascii="Trebuchet MS" w:hAnsi="Trebuchet MS" w:cs="Calibri"/>
          <w:color w:val="000000"/>
          <w:sz w:val="20"/>
          <w:szCs w:val="20"/>
        </w:rPr>
        <w:t>.</w:t>
      </w:r>
    </w:p>
    <w:p w14:paraId="2552F9DB" w14:textId="5217F999" w:rsidR="00C2209B" w:rsidRPr="00CE750B" w:rsidRDefault="00B11C6F" w:rsidP="00180523">
      <w:pPr>
        <w:widowControl w:val="0"/>
        <w:autoSpaceDE w:val="0"/>
        <w:autoSpaceDN w:val="0"/>
        <w:adjustRightInd w:val="0"/>
        <w:spacing w:after="120"/>
        <w:jc w:val="both"/>
        <w:rPr>
          <w:rFonts w:ascii="Trebuchet MS" w:eastAsia="MS Mincho" w:hAnsi="Trebuchet MS" w:cs="Times"/>
          <w:color w:val="000000"/>
          <w:sz w:val="20"/>
          <w:szCs w:val="20"/>
        </w:rPr>
      </w:pPr>
      <w:r w:rsidRPr="00A87B59">
        <w:rPr>
          <w:rFonts w:ascii="Trebuchet MS" w:hAnsi="Trebuchet MS" w:cs="Calibri"/>
          <w:color w:val="000000"/>
          <w:sz w:val="20"/>
          <w:szCs w:val="20"/>
        </w:rPr>
        <w:t>A</w:t>
      </w:r>
      <w:r w:rsidR="00B443F0" w:rsidRPr="00A87B59">
        <w:rPr>
          <w:rFonts w:ascii="Trebuchet MS" w:hAnsi="Trebuchet MS" w:cs="Calibri"/>
          <w:color w:val="000000"/>
          <w:sz w:val="20"/>
          <w:szCs w:val="20"/>
        </w:rPr>
        <w:t>lors</w:t>
      </w:r>
      <w:r w:rsidRPr="00A87B59">
        <w:rPr>
          <w:rFonts w:ascii="Trebuchet MS" w:hAnsi="Trebuchet MS" w:cs="Calibri"/>
          <w:color w:val="000000"/>
          <w:sz w:val="20"/>
          <w:szCs w:val="20"/>
        </w:rPr>
        <w:t xml:space="preserve"> que montent les discours identitaire</w:t>
      </w:r>
      <w:r w:rsidR="00D96C49" w:rsidRPr="00A87B59">
        <w:rPr>
          <w:rFonts w:ascii="Trebuchet MS" w:hAnsi="Trebuchet MS" w:cs="Calibri"/>
          <w:color w:val="000000"/>
          <w:sz w:val="20"/>
          <w:szCs w:val="20"/>
        </w:rPr>
        <w:t>s</w:t>
      </w:r>
      <w:r w:rsidRPr="00A87B59">
        <w:rPr>
          <w:rFonts w:ascii="Trebuchet MS" w:hAnsi="Trebuchet MS" w:cs="Calibri"/>
          <w:color w:val="000000"/>
          <w:sz w:val="20"/>
          <w:szCs w:val="20"/>
        </w:rPr>
        <w:t xml:space="preserve"> et </w:t>
      </w:r>
      <w:r w:rsidR="00112E7E" w:rsidRPr="00A87B59">
        <w:rPr>
          <w:rFonts w:ascii="Trebuchet MS" w:hAnsi="Trebuchet MS" w:cs="Calibri"/>
          <w:color w:val="000000"/>
          <w:sz w:val="20"/>
          <w:szCs w:val="20"/>
        </w:rPr>
        <w:t>xénophobes, l’Etat</w:t>
      </w:r>
      <w:r w:rsidRPr="00A87B59">
        <w:rPr>
          <w:rFonts w:ascii="Trebuchet MS" w:hAnsi="Trebuchet MS" w:cs="Calibri"/>
          <w:color w:val="000000"/>
          <w:sz w:val="20"/>
          <w:szCs w:val="20"/>
        </w:rPr>
        <w:t xml:space="preserve"> d’urg</w:t>
      </w:r>
      <w:r w:rsidR="00C7727C" w:rsidRPr="00A87B59">
        <w:rPr>
          <w:rFonts w:ascii="Trebuchet MS" w:hAnsi="Trebuchet MS" w:cs="Calibri"/>
          <w:color w:val="000000"/>
          <w:sz w:val="20"/>
          <w:szCs w:val="20"/>
        </w:rPr>
        <w:t>ence et les incertitudes actuel</w:t>
      </w:r>
      <w:r w:rsidR="007E6C05" w:rsidRPr="00A87B59">
        <w:rPr>
          <w:rFonts w:ascii="Trebuchet MS" w:hAnsi="Trebuchet MS" w:cs="Calibri"/>
          <w:color w:val="000000"/>
          <w:sz w:val="20"/>
          <w:szCs w:val="20"/>
        </w:rPr>
        <w:t>le</w:t>
      </w:r>
      <w:r w:rsidRPr="00A87B59">
        <w:rPr>
          <w:rFonts w:ascii="Trebuchet MS" w:hAnsi="Trebuchet MS" w:cs="Calibri"/>
          <w:color w:val="000000"/>
          <w:sz w:val="20"/>
          <w:szCs w:val="20"/>
        </w:rPr>
        <w:t xml:space="preserve">s </w:t>
      </w:r>
      <w:r w:rsidRPr="00DB3A64">
        <w:rPr>
          <w:rFonts w:ascii="Trebuchet MS" w:hAnsi="Trebuchet MS" w:cs="Calibri"/>
          <w:color w:val="000000"/>
          <w:sz w:val="20"/>
          <w:szCs w:val="20"/>
        </w:rPr>
        <w:t xml:space="preserve">ne </w:t>
      </w:r>
      <w:r w:rsidR="008C0B32" w:rsidRPr="00DB3A64">
        <w:rPr>
          <w:rFonts w:ascii="Trebuchet MS" w:hAnsi="Trebuchet MS" w:cs="Calibri"/>
          <w:color w:val="000000"/>
          <w:sz w:val="20"/>
          <w:szCs w:val="20"/>
        </w:rPr>
        <w:t>peuvent</w:t>
      </w:r>
      <w:r w:rsidR="008C0B32" w:rsidRPr="00CE750B">
        <w:rPr>
          <w:rFonts w:ascii="Trebuchet MS" w:hAnsi="Trebuchet MS" w:cs="Calibri"/>
          <w:i/>
          <w:color w:val="000000"/>
          <w:sz w:val="20"/>
          <w:szCs w:val="20"/>
        </w:rPr>
        <w:t xml:space="preserve"> </w:t>
      </w:r>
      <w:r w:rsidR="008C0B32" w:rsidRPr="00A87B59">
        <w:rPr>
          <w:rFonts w:ascii="Trebuchet MS" w:hAnsi="Trebuchet MS" w:cs="Calibri"/>
          <w:color w:val="000000"/>
          <w:sz w:val="20"/>
          <w:szCs w:val="20"/>
        </w:rPr>
        <w:t xml:space="preserve">en aucun cas </w:t>
      </w:r>
      <w:r w:rsidR="00D96C49" w:rsidRPr="00A87B59">
        <w:rPr>
          <w:rFonts w:ascii="Trebuchet MS" w:hAnsi="Trebuchet MS" w:cs="Calibri"/>
          <w:color w:val="000000"/>
          <w:sz w:val="20"/>
          <w:szCs w:val="20"/>
        </w:rPr>
        <w:t xml:space="preserve">justifier </w:t>
      </w:r>
      <w:r w:rsidR="004A45D0" w:rsidRPr="00A87B59">
        <w:rPr>
          <w:rFonts w:ascii="Trebuchet MS" w:hAnsi="Trebuchet MS" w:cs="Calibri"/>
          <w:color w:val="000000"/>
          <w:sz w:val="20"/>
          <w:szCs w:val="20"/>
        </w:rPr>
        <w:t xml:space="preserve">une </w:t>
      </w:r>
      <w:r w:rsidR="00D96C49" w:rsidRPr="00A87B59">
        <w:rPr>
          <w:rFonts w:ascii="Trebuchet MS" w:hAnsi="Trebuchet MS" w:cs="Calibri"/>
          <w:color w:val="000000"/>
          <w:sz w:val="20"/>
          <w:szCs w:val="20"/>
        </w:rPr>
        <w:t>approbation</w:t>
      </w:r>
      <w:r w:rsidRPr="00A87B59">
        <w:rPr>
          <w:rFonts w:ascii="Trebuchet MS" w:hAnsi="Trebuchet MS" w:cs="Calibri"/>
          <w:color w:val="000000"/>
          <w:sz w:val="20"/>
          <w:szCs w:val="20"/>
        </w:rPr>
        <w:t xml:space="preserve"> tacite de violations massives</w:t>
      </w:r>
      <w:r w:rsidR="00391949" w:rsidRPr="00A87B59">
        <w:rPr>
          <w:rFonts w:ascii="Trebuchet MS" w:hAnsi="Trebuchet MS" w:cs="Calibri"/>
          <w:color w:val="000000"/>
          <w:sz w:val="20"/>
          <w:szCs w:val="20"/>
        </w:rPr>
        <w:t xml:space="preserve"> </w:t>
      </w:r>
      <w:r w:rsidR="00EE4642" w:rsidRPr="00A87B59">
        <w:rPr>
          <w:rFonts w:ascii="Trebuchet MS" w:hAnsi="Trebuchet MS" w:cs="Calibri"/>
          <w:color w:val="000000"/>
          <w:sz w:val="20"/>
          <w:szCs w:val="20"/>
        </w:rPr>
        <w:t>du droit international humanitaire et des droits de l´Homme</w:t>
      </w:r>
      <w:r w:rsidR="00EB2D67" w:rsidRPr="00A87B59">
        <w:rPr>
          <w:rFonts w:ascii="Trebuchet MS" w:hAnsi="Trebuchet MS" w:cs="Calibri"/>
          <w:color w:val="000000"/>
          <w:sz w:val="20"/>
          <w:szCs w:val="20"/>
        </w:rPr>
        <w:t>.</w:t>
      </w:r>
      <w:r w:rsidR="00EE4642" w:rsidRPr="00CE750B">
        <w:rPr>
          <w:rFonts w:ascii="Trebuchet MS" w:eastAsia="MS Mincho" w:hAnsi="Trebuchet MS" w:cs="Times"/>
          <w:color w:val="000000"/>
          <w:sz w:val="20"/>
          <w:szCs w:val="20"/>
        </w:rPr>
        <w:t xml:space="preserve"> </w:t>
      </w:r>
    </w:p>
    <w:p w14:paraId="7B47FCE1" w14:textId="2903ED32" w:rsidR="0092690D" w:rsidRPr="00A87B59" w:rsidRDefault="002E4884" w:rsidP="00180523">
      <w:pPr>
        <w:pStyle w:val="NormalWeb"/>
        <w:spacing w:before="0" w:beforeAutospacing="0" w:after="120" w:afterAutospacing="0"/>
        <w:jc w:val="both"/>
        <w:rPr>
          <w:rFonts w:ascii="Trebuchet MS" w:hAnsi="Trebuchet MS" w:cs="Times"/>
          <w:color w:val="000000"/>
        </w:rPr>
      </w:pPr>
      <w:r w:rsidRPr="00A87B59">
        <w:rPr>
          <w:rFonts w:ascii="Trebuchet MS" w:hAnsi="Trebuchet MS" w:cs="Times"/>
          <w:color w:val="000000"/>
        </w:rPr>
        <w:t xml:space="preserve">Les </w:t>
      </w:r>
      <w:r w:rsidR="003C757E" w:rsidRPr="00A87B59">
        <w:rPr>
          <w:rFonts w:ascii="Trebuchet MS" w:hAnsi="Trebuchet MS" w:cs="Times"/>
          <w:color w:val="000000"/>
        </w:rPr>
        <w:t>États</w:t>
      </w:r>
      <w:r w:rsidR="00F913D1" w:rsidRPr="00A87B59">
        <w:rPr>
          <w:rFonts w:ascii="Trebuchet MS" w:hAnsi="Trebuchet MS" w:cs="Times"/>
          <w:color w:val="000000"/>
        </w:rPr>
        <w:t xml:space="preserve"> des Balkans</w:t>
      </w:r>
      <w:r w:rsidR="0032661B" w:rsidRPr="00A87B59">
        <w:rPr>
          <w:rFonts w:ascii="Trebuchet MS" w:hAnsi="Trebuchet MS" w:cs="Times"/>
          <w:color w:val="000000"/>
        </w:rPr>
        <w:t>,</w:t>
      </w:r>
      <w:r w:rsidR="00391949" w:rsidRPr="00A87B59">
        <w:rPr>
          <w:rFonts w:ascii="Trebuchet MS" w:hAnsi="Trebuchet MS" w:cs="Times"/>
          <w:color w:val="000000"/>
        </w:rPr>
        <w:t xml:space="preserve"> </w:t>
      </w:r>
      <w:r w:rsidR="003C757E" w:rsidRPr="00A87B59">
        <w:rPr>
          <w:rFonts w:ascii="Trebuchet MS" w:hAnsi="Trebuchet MS" w:cs="Times"/>
          <w:color w:val="000000"/>
        </w:rPr>
        <w:t>encore marqués par les conflits</w:t>
      </w:r>
      <w:r w:rsidR="00757075" w:rsidRPr="00A87B59">
        <w:rPr>
          <w:rFonts w:ascii="Trebuchet MS" w:hAnsi="Trebuchet MS" w:cs="Times"/>
          <w:color w:val="000000"/>
        </w:rPr>
        <w:t xml:space="preserve"> récents</w:t>
      </w:r>
      <w:r w:rsidR="003C757E" w:rsidRPr="00A87B59">
        <w:rPr>
          <w:rFonts w:ascii="Trebuchet MS" w:hAnsi="Trebuchet MS" w:cs="Times"/>
          <w:color w:val="000000"/>
        </w:rPr>
        <w:t xml:space="preserve">, </w:t>
      </w:r>
      <w:r w:rsidRPr="00A87B59">
        <w:rPr>
          <w:rFonts w:ascii="Trebuchet MS" w:hAnsi="Trebuchet MS" w:cs="Times"/>
          <w:color w:val="000000"/>
        </w:rPr>
        <w:t xml:space="preserve">et auxquels souvent l‘aide humanitaire ne parvient qu’à grand </w:t>
      </w:r>
      <w:r w:rsidR="00DD2E9A" w:rsidRPr="00A87B59">
        <w:rPr>
          <w:rFonts w:ascii="Trebuchet MS" w:hAnsi="Trebuchet MS" w:cs="Times"/>
          <w:color w:val="000000"/>
        </w:rPr>
        <w:t xml:space="preserve">peine, </w:t>
      </w:r>
      <w:r w:rsidRPr="00A87B59">
        <w:rPr>
          <w:rFonts w:ascii="Trebuchet MS" w:hAnsi="Trebuchet MS" w:cs="Times"/>
          <w:color w:val="000000"/>
        </w:rPr>
        <w:t xml:space="preserve">n’ont pas la capacité </w:t>
      </w:r>
      <w:r w:rsidR="00757075" w:rsidRPr="00A87B59">
        <w:rPr>
          <w:rFonts w:ascii="Trebuchet MS" w:hAnsi="Trebuchet MS" w:cs="Times"/>
          <w:color w:val="000000"/>
        </w:rPr>
        <w:t>d‘</w:t>
      </w:r>
      <w:r w:rsidRPr="00A87B59">
        <w:rPr>
          <w:rFonts w:ascii="Trebuchet MS" w:hAnsi="Trebuchet MS" w:cs="Times"/>
          <w:color w:val="000000"/>
        </w:rPr>
        <w:t xml:space="preserve">accueillir </w:t>
      </w:r>
      <w:r w:rsidR="000F7E14" w:rsidRPr="00A87B59">
        <w:rPr>
          <w:rFonts w:ascii="Trebuchet MS" w:hAnsi="Trebuchet MS" w:cs="Times"/>
          <w:color w:val="000000"/>
        </w:rPr>
        <w:t>l</w:t>
      </w:r>
      <w:r w:rsidRPr="00A87B59">
        <w:rPr>
          <w:rFonts w:ascii="Trebuchet MS" w:hAnsi="Trebuchet MS" w:cs="Times"/>
          <w:color w:val="000000"/>
        </w:rPr>
        <w:t>e flux d</w:t>
      </w:r>
      <w:r w:rsidR="000F7E14" w:rsidRPr="00A87B59">
        <w:rPr>
          <w:rFonts w:ascii="Trebuchet MS" w:hAnsi="Trebuchet MS" w:cs="Times"/>
          <w:color w:val="000000"/>
        </w:rPr>
        <w:t>es exil</w:t>
      </w:r>
      <w:r w:rsidR="00B11C6F" w:rsidRPr="00A87B59">
        <w:rPr>
          <w:rFonts w:ascii="Trebuchet MS" w:hAnsi="Trebuchet MS" w:cs="Times"/>
          <w:color w:val="000000"/>
        </w:rPr>
        <w:t>é</w:t>
      </w:r>
      <w:r w:rsidR="001B3515" w:rsidRPr="00A87B59">
        <w:rPr>
          <w:rFonts w:ascii="Trebuchet MS" w:hAnsi="Trebuchet MS" w:cs="Times"/>
          <w:color w:val="000000"/>
        </w:rPr>
        <w:t>s,</w:t>
      </w:r>
      <w:r w:rsidR="00757075" w:rsidRPr="00A87B59">
        <w:rPr>
          <w:rFonts w:ascii="Trebuchet MS" w:hAnsi="Trebuchet MS" w:cs="Times"/>
          <w:color w:val="000000"/>
        </w:rPr>
        <w:t xml:space="preserve"> déjà</w:t>
      </w:r>
      <w:r w:rsidR="001B3515" w:rsidRPr="00A87B59">
        <w:rPr>
          <w:rFonts w:ascii="Trebuchet MS" w:hAnsi="Trebuchet MS" w:cs="Times"/>
          <w:color w:val="000000"/>
        </w:rPr>
        <w:t xml:space="preserve"> éprouvé</w:t>
      </w:r>
      <w:r w:rsidR="000F7E14" w:rsidRPr="00A87B59">
        <w:rPr>
          <w:rFonts w:ascii="Trebuchet MS" w:hAnsi="Trebuchet MS" w:cs="Times"/>
          <w:color w:val="000000"/>
        </w:rPr>
        <w:t>s p</w:t>
      </w:r>
      <w:r w:rsidR="00D96C49" w:rsidRPr="00A87B59">
        <w:rPr>
          <w:rFonts w:ascii="Trebuchet MS" w:hAnsi="Trebuchet MS" w:cs="Times"/>
          <w:color w:val="000000"/>
        </w:rPr>
        <w:t>ar des situations inacceptables</w:t>
      </w:r>
      <w:r w:rsidR="004F673E" w:rsidRPr="00A87B59">
        <w:rPr>
          <w:rFonts w:ascii="Trebuchet MS" w:hAnsi="Trebuchet MS" w:cs="Times"/>
          <w:color w:val="000000"/>
        </w:rPr>
        <w:t>.</w:t>
      </w:r>
      <w:r w:rsidR="00757075" w:rsidRPr="00A87B59">
        <w:rPr>
          <w:rFonts w:ascii="Trebuchet MS" w:hAnsi="Trebuchet MS" w:cs="Times"/>
          <w:color w:val="000000"/>
        </w:rPr>
        <w:t xml:space="preserve"> C</w:t>
      </w:r>
      <w:r w:rsidRPr="00A87B59">
        <w:rPr>
          <w:rFonts w:ascii="Trebuchet MS" w:hAnsi="Trebuchet MS" w:cs="Times"/>
          <w:color w:val="000000"/>
        </w:rPr>
        <w:t>antonn</w:t>
      </w:r>
      <w:r w:rsidR="00F913D1" w:rsidRPr="00A87B59">
        <w:rPr>
          <w:rFonts w:ascii="Trebuchet MS" w:hAnsi="Trebuchet MS" w:cs="Times"/>
          <w:color w:val="000000"/>
        </w:rPr>
        <w:t>és dans des camps misérables et</w:t>
      </w:r>
      <w:r w:rsidR="003C757E" w:rsidRPr="00A87B59">
        <w:rPr>
          <w:rFonts w:ascii="Trebuchet MS" w:hAnsi="Trebuchet MS" w:cs="Times"/>
          <w:color w:val="000000"/>
        </w:rPr>
        <w:t xml:space="preserve"> insalubres, </w:t>
      </w:r>
      <w:r w:rsidR="004F673E" w:rsidRPr="00A87B59">
        <w:rPr>
          <w:rFonts w:ascii="Trebuchet MS" w:hAnsi="Trebuchet MS" w:cs="Times"/>
          <w:color w:val="000000"/>
        </w:rPr>
        <w:t>ces personnes</w:t>
      </w:r>
      <w:r w:rsidR="00757075" w:rsidRPr="00A87B59">
        <w:rPr>
          <w:rFonts w:ascii="Trebuchet MS" w:hAnsi="Trebuchet MS" w:cs="Times"/>
          <w:color w:val="000000"/>
        </w:rPr>
        <w:t xml:space="preserve"> sont</w:t>
      </w:r>
      <w:r w:rsidR="00E77FD2">
        <w:rPr>
          <w:rFonts w:ascii="Trebuchet MS" w:hAnsi="Trebuchet MS" w:cs="Times"/>
          <w:color w:val="000000"/>
        </w:rPr>
        <w:t xml:space="preserve"> </w:t>
      </w:r>
      <w:r w:rsidR="00D96C49" w:rsidRPr="00A87B59">
        <w:rPr>
          <w:rFonts w:ascii="Trebuchet MS" w:hAnsi="Trebuchet MS" w:cs="Times"/>
          <w:color w:val="000000"/>
        </w:rPr>
        <w:t>particulièrement</w:t>
      </w:r>
      <w:r w:rsidR="003C757E" w:rsidRPr="00A87B59">
        <w:rPr>
          <w:rFonts w:ascii="Trebuchet MS" w:hAnsi="Trebuchet MS" w:cs="Times"/>
          <w:color w:val="000000"/>
        </w:rPr>
        <w:t xml:space="preserve"> exposé</w:t>
      </w:r>
      <w:r w:rsidR="004F673E" w:rsidRPr="00A87B59">
        <w:rPr>
          <w:rFonts w:ascii="Trebuchet MS" w:hAnsi="Trebuchet MS" w:cs="Times"/>
          <w:color w:val="000000"/>
        </w:rPr>
        <w:t>es à la menace du</w:t>
      </w:r>
      <w:r w:rsidR="003C757E" w:rsidRPr="00A87B59">
        <w:rPr>
          <w:rFonts w:ascii="Trebuchet MS" w:hAnsi="Trebuchet MS" w:cs="Times"/>
          <w:color w:val="000000"/>
        </w:rPr>
        <w:t xml:space="preserve"> co</w:t>
      </w:r>
      <w:r w:rsidR="000061B9" w:rsidRPr="00A87B59">
        <w:rPr>
          <w:rFonts w:ascii="Trebuchet MS" w:hAnsi="Trebuchet MS" w:cs="Times"/>
          <w:color w:val="000000"/>
        </w:rPr>
        <w:t>ronavirus</w:t>
      </w:r>
      <w:r w:rsidR="00EB2D67" w:rsidRPr="00A87B59">
        <w:rPr>
          <w:rFonts w:ascii="Trebuchet MS" w:hAnsi="Trebuchet MS" w:cs="Times"/>
          <w:color w:val="000000"/>
        </w:rPr>
        <w:t>.</w:t>
      </w:r>
      <w:r w:rsidR="00DD2E9A" w:rsidRPr="00A87B59">
        <w:rPr>
          <w:rFonts w:ascii="Trebuchet MS" w:hAnsi="Trebuchet MS" w:cs="Times"/>
          <w:color w:val="000000"/>
        </w:rPr>
        <w:t xml:space="preserve"> </w:t>
      </w:r>
      <w:r w:rsidR="00E77FD2">
        <w:rPr>
          <w:rFonts w:ascii="Trebuchet MS" w:hAnsi="Trebuchet MS" w:cs="Times"/>
          <w:color w:val="000000"/>
        </w:rPr>
        <w:t xml:space="preserve">Des migrants </w:t>
      </w:r>
      <w:r w:rsidR="00DD2E9A" w:rsidRPr="00A87B59">
        <w:rPr>
          <w:rFonts w:ascii="Trebuchet MS" w:hAnsi="Trebuchet MS" w:cs="Times"/>
          <w:color w:val="000000"/>
        </w:rPr>
        <w:t>sont même contraints</w:t>
      </w:r>
      <w:r w:rsidR="00F913D1" w:rsidRPr="00A87B59">
        <w:rPr>
          <w:rFonts w:ascii="Trebuchet MS" w:hAnsi="Trebuchet MS" w:cs="Times"/>
          <w:color w:val="000000"/>
        </w:rPr>
        <w:t xml:space="preserve"> </w:t>
      </w:r>
      <w:r w:rsidR="003C757E" w:rsidRPr="00A87B59">
        <w:rPr>
          <w:rFonts w:ascii="Trebuchet MS" w:hAnsi="Trebuchet MS" w:cs="Times"/>
          <w:color w:val="000000"/>
        </w:rPr>
        <w:t xml:space="preserve">à </w:t>
      </w:r>
      <w:r w:rsidR="00DD2E9A" w:rsidRPr="00A87B59">
        <w:rPr>
          <w:rFonts w:ascii="Trebuchet MS" w:hAnsi="Trebuchet MS" w:cs="Times"/>
          <w:color w:val="000000"/>
        </w:rPr>
        <w:t xml:space="preserve">fuir </w:t>
      </w:r>
      <w:r w:rsidR="003C757E" w:rsidRPr="00A87B59">
        <w:rPr>
          <w:rFonts w:ascii="Trebuchet MS" w:hAnsi="Trebuchet MS" w:cs="Times"/>
          <w:color w:val="000000"/>
        </w:rPr>
        <w:t xml:space="preserve">dans les bois et </w:t>
      </w:r>
      <w:r w:rsidR="00D96C49" w:rsidRPr="00A87B59">
        <w:rPr>
          <w:rFonts w:ascii="Trebuchet MS" w:hAnsi="Trebuchet MS" w:cs="Times"/>
          <w:color w:val="000000"/>
        </w:rPr>
        <w:t xml:space="preserve">les </w:t>
      </w:r>
      <w:r w:rsidR="003C757E" w:rsidRPr="00A87B59">
        <w:rPr>
          <w:rFonts w:ascii="Trebuchet MS" w:hAnsi="Trebuchet MS" w:cs="Times"/>
          <w:color w:val="000000"/>
        </w:rPr>
        <w:t>montagnes,</w:t>
      </w:r>
      <w:r w:rsidR="00D96C49" w:rsidRPr="00A87B59">
        <w:rPr>
          <w:rFonts w:ascii="Trebuchet MS" w:hAnsi="Trebuchet MS" w:cs="Times"/>
          <w:color w:val="000000"/>
        </w:rPr>
        <w:t xml:space="preserve"> par les</w:t>
      </w:r>
      <w:r w:rsidR="003C757E" w:rsidRPr="00A87B59">
        <w:rPr>
          <w:rFonts w:ascii="Trebuchet MS" w:hAnsi="Trebuchet MS" w:cs="Times"/>
          <w:color w:val="000000"/>
        </w:rPr>
        <w:t xml:space="preserve"> sentiers minés des Balkans</w:t>
      </w:r>
      <w:r w:rsidR="00180523" w:rsidRPr="00A87B59">
        <w:rPr>
          <w:rFonts w:ascii="Trebuchet MS" w:hAnsi="Trebuchet MS" w:cs="Times"/>
          <w:color w:val="000000"/>
        </w:rPr>
        <w:t>, poursuivis par</w:t>
      </w:r>
      <w:r w:rsidR="003C757E" w:rsidRPr="00A87B59">
        <w:rPr>
          <w:rFonts w:ascii="Trebuchet MS" w:hAnsi="Trebuchet MS" w:cs="Times"/>
          <w:color w:val="000000"/>
        </w:rPr>
        <w:t xml:space="preserve"> les </w:t>
      </w:r>
      <w:r w:rsidR="00757075" w:rsidRPr="00A87B59">
        <w:rPr>
          <w:rFonts w:ascii="Trebuchet MS" w:hAnsi="Trebuchet MS" w:cs="Times"/>
          <w:color w:val="000000"/>
        </w:rPr>
        <w:t xml:space="preserve">drones et les </w:t>
      </w:r>
      <w:r w:rsidR="001B3515" w:rsidRPr="00A87B59">
        <w:rPr>
          <w:rFonts w:ascii="Trebuchet MS" w:hAnsi="Trebuchet MS" w:cs="Times"/>
          <w:color w:val="000000"/>
        </w:rPr>
        <w:t xml:space="preserve">patrouilles </w:t>
      </w:r>
      <w:r w:rsidR="00180A07" w:rsidRPr="00A87B59">
        <w:rPr>
          <w:rFonts w:ascii="Trebuchet MS" w:hAnsi="Trebuchet MS" w:cs="Times"/>
          <w:color w:val="000000"/>
        </w:rPr>
        <w:t>frontalières</w:t>
      </w:r>
      <w:r w:rsidR="00757075" w:rsidRPr="00A87B59">
        <w:rPr>
          <w:rFonts w:ascii="Trebuchet MS" w:hAnsi="Trebuchet MS" w:cs="Times"/>
          <w:color w:val="000000"/>
        </w:rPr>
        <w:t>. L</w:t>
      </w:r>
      <w:r w:rsidR="003C757E" w:rsidRPr="00A87B59">
        <w:rPr>
          <w:rFonts w:ascii="Trebuchet MS" w:hAnsi="Trebuchet MS" w:cs="Times"/>
          <w:color w:val="000000"/>
        </w:rPr>
        <w:t xml:space="preserve">a police des </w:t>
      </w:r>
      <w:r w:rsidR="00E65F25" w:rsidRPr="00A87B59">
        <w:rPr>
          <w:rFonts w:ascii="Trebuchet MS" w:hAnsi="Trebuchet MS" w:cs="Times"/>
          <w:color w:val="000000"/>
        </w:rPr>
        <w:t>frontières</w:t>
      </w:r>
      <w:r w:rsidR="00EB2D67" w:rsidRPr="00A87B59">
        <w:rPr>
          <w:rFonts w:ascii="Trebuchet MS" w:hAnsi="Trebuchet MS" w:cs="Times"/>
          <w:color w:val="000000"/>
        </w:rPr>
        <w:t xml:space="preserve"> -d</w:t>
      </w:r>
      <w:r w:rsidR="00F913D1" w:rsidRPr="00A87B59">
        <w:rPr>
          <w:rFonts w:ascii="Trebuchet MS" w:hAnsi="Trebuchet MS" w:cs="Times"/>
          <w:color w:val="000000"/>
        </w:rPr>
        <w:t xml:space="preserve">ans certains </w:t>
      </w:r>
      <w:r w:rsidR="00236C72" w:rsidRPr="00A87B59">
        <w:rPr>
          <w:rFonts w:ascii="Trebuchet MS" w:hAnsi="Trebuchet MS" w:cs="Times"/>
          <w:color w:val="000000"/>
        </w:rPr>
        <w:t>États</w:t>
      </w:r>
      <w:r w:rsidR="00D96C49" w:rsidRPr="00A87B59">
        <w:rPr>
          <w:rFonts w:ascii="Trebuchet MS" w:hAnsi="Trebuchet MS" w:cs="Times"/>
          <w:color w:val="000000"/>
        </w:rPr>
        <w:t xml:space="preserve"> </w:t>
      </w:r>
      <w:r w:rsidR="0055622F" w:rsidRPr="00A87B59">
        <w:rPr>
          <w:rFonts w:ascii="Trebuchet MS" w:hAnsi="Trebuchet MS" w:cs="Times"/>
          <w:color w:val="000000"/>
        </w:rPr>
        <w:t>notoirement</w:t>
      </w:r>
      <w:r w:rsidR="00D96C49" w:rsidRPr="00A87B59">
        <w:rPr>
          <w:rFonts w:ascii="Trebuchet MS" w:hAnsi="Trebuchet MS" w:cs="Times"/>
          <w:color w:val="000000"/>
        </w:rPr>
        <w:t xml:space="preserve"> corrompue-</w:t>
      </w:r>
      <w:r w:rsidR="00757075" w:rsidRPr="00A87B59">
        <w:rPr>
          <w:rFonts w:ascii="Trebuchet MS" w:hAnsi="Trebuchet MS" w:cs="Times"/>
          <w:color w:val="000000"/>
        </w:rPr>
        <w:t xml:space="preserve"> </w:t>
      </w:r>
      <w:r w:rsidR="0055622F" w:rsidRPr="00A87B59">
        <w:rPr>
          <w:rFonts w:ascii="Trebuchet MS" w:hAnsi="Trebuchet MS" w:cs="Times"/>
          <w:color w:val="000000"/>
        </w:rPr>
        <w:t>les traite par ailleurs a</w:t>
      </w:r>
      <w:r w:rsidR="003C757E" w:rsidRPr="00A87B59">
        <w:rPr>
          <w:rFonts w:ascii="Trebuchet MS" w:hAnsi="Trebuchet MS" w:cs="Times"/>
          <w:color w:val="000000"/>
        </w:rPr>
        <w:t xml:space="preserve">vec une brutalité </w:t>
      </w:r>
      <w:r w:rsidR="00E65F25" w:rsidRPr="00A87B59">
        <w:rPr>
          <w:rFonts w:ascii="Trebuchet MS" w:hAnsi="Trebuchet MS" w:cs="Times"/>
          <w:color w:val="000000"/>
        </w:rPr>
        <w:t xml:space="preserve">extrême. </w:t>
      </w:r>
      <w:r w:rsidR="00757075" w:rsidRPr="00A87B59">
        <w:rPr>
          <w:rFonts w:ascii="Trebuchet MS" w:hAnsi="Trebuchet MS" w:cs="Times"/>
          <w:color w:val="000000"/>
        </w:rPr>
        <w:t>En</w:t>
      </w:r>
      <w:r w:rsidR="00E65F25" w:rsidRPr="00A87B59">
        <w:rPr>
          <w:rFonts w:ascii="Trebuchet MS" w:hAnsi="Trebuchet MS" w:cs="Times"/>
          <w:color w:val="000000"/>
        </w:rPr>
        <w:t xml:space="preserve"> Croatie</w:t>
      </w:r>
      <w:r w:rsidR="000061B9" w:rsidRPr="00A87B59">
        <w:rPr>
          <w:rFonts w:ascii="Trebuchet MS" w:hAnsi="Trebuchet MS" w:cs="Times"/>
          <w:color w:val="000000"/>
        </w:rPr>
        <w:t xml:space="preserve">, </w:t>
      </w:r>
      <w:r w:rsidR="00DD2E9A" w:rsidRPr="00A87B59">
        <w:rPr>
          <w:rFonts w:ascii="Trebuchet MS" w:hAnsi="Trebuchet MS" w:cs="Times"/>
          <w:color w:val="000000"/>
        </w:rPr>
        <w:t xml:space="preserve">membre de l´Union </w:t>
      </w:r>
      <w:r w:rsidR="00C75617" w:rsidRPr="00A87B59">
        <w:rPr>
          <w:rFonts w:ascii="Trebuchet MS" w:hAnsi="Trebuchet MS" w:cs="Times"/>
          <w:color w:val="000000"/>
        </w:rPr>
        <w:t>européenne</w:t>
      </w:r>
      <w:r w:rsidR="00DB3A64">
        <w:rPr>
          <w:rFonts w:ascii="Trebuchet MS" w:hAnsi="Trebuchet MS" w:cs="Times"/>
          <w:color w:val="000000"/>
        </w:rPr>
        <w:t>,</w:t>
      </w:r>
      <w:r w:rsidR="00DD2E9A" w:rsidRPr="00A87B59">
        <w:rPr>
          <w:rFonts w:ascii="Trebuchet MS" w:hAnsi="Trebuchet MS" w:cs="Times"/>
          <w:color w:val="000000"/>
        </w:rPr>
        <w:t xml:space="preserve"> les migrants voient détruits leurs avoirs </w:t>
      </w:r>
      <w:r w:rsidR="000061B9" w:rsidRPr="00A87B59">
        <w:rPr>
          <w:rFonts w:ascii="Trebuchet MS" w:hAnsi="Trebuchet MS" w:cs="Times"/>
          <w:color w:val="000000"/>
        </w:rPr>
        <w:t>et</w:t>
      </w:r>
      <w:r w:rsidR="00DB3A64">
        <w:rPr>
          <w:rFonts w:ascii="Trebuchet MS" w:hAnsi="Trebuchet MS" w:cs="Times"/>
          <w:color w:val="000000"/>
        </w:rPr>
        <w:t>,</w:t>
      </w:r>
      <w:r w:rsidR="000061B9" w:rsidRPr="00A87B59">
        <w:rPr>
          <w:rFonts w:ascii="Trebuchet MS" w:hAnsi="Trebuchet MS" w:cs="Times"/>
          <w:color w:val="000000"/>
        </w:rPr>
        <w:t xml:space="preserve"> surtout</w:t>
      </w:r>
      <w:r w:rsidR="00DB3A64">
        <w:rPr>
          <w:rFonts w:ascii="Trebuchet MS" w:hAnsi="Trebuchet MS" w:cs="Times"/>
          <w:color w:val="000000"/>
        </w:rPr>
        <w:t>,</w:t>
      </w:r>
      <w:r w:rsidR="000061B9" w:rsidRPr="00A87B59">
        <w:rPr>
          <w:rFonts w:ascii="Trebuchet MS" w:hAnsi="Trebuchet MS" w:cs="Times"/>
          <w:color w:val="000000"/>
        </w:rPr>
        <w:t xml:space="preserve"> </w:t>
      </w:r>
      <w:r w:rsidR="0001318B" w:rsidRPr="00A87B59">
        <w:rPr>
          <w:rFonts w:ascii="Trebuchet MS" w:hAnsi="Trebuchet MS" w:cs="Times"/>
          <w:color w:val="000000"/>
        </w:rPr>
        <w:t>leur</w:t>
      </w:r>
      <w:r w:rsidR="00D96C49" w:rsidRPr="00A87B59">
        <w:rPr>
          <w:rFonts w:ascii="Trebuchet MS" w:hAnsi="Trebuchet MS" w:cs="Times"/>
          <w:color w:val="000000"/>
        </w:rPr>
        <w:t>s</w:t>
      </w:r>
      <w:r w:rsidR="000061B9" w:rsidRPr="00A87B59">
        <w:rPr>
          <w:rFonts w:ascii="Trebuchet MS" w:hAnsi="Trebuchet MS" w:cs="Times"/>
          <w:color w:val="000000"/>
        </w:rPr>
        <w:t xml:space="preserve"> téléphone</w:t>
      </w:r>
      <w:r w:rsidR="00D96C49" w:rsidRPr="00A87B59">
        <w:rPr>
          <w:rFonts w:ascii="Trebuchet MS" w:hAnsi="Trebuchet MS" w:cs="Times"/>
          <w:color w:val="000000"/>
        </w:rPr>
        <w:t>s</w:t>
      </w:r>
      <w:r w:rsidR="000061B9" w:rsidRPr="00A87B59">
        <w:rPr>
          <w:rFonts w:ascii="Trebuchet MS" w:hAnsi="Trebuchet MS" w:cs="Times"/>
          <w:color w:val="000000"/>
        </w:rPr>
        <w:t xml:space="preserve"> portables</w:t>
      </w:r>
      <w:r w:rsidR="00757075" w:rsidRPr="00A87B59">
        <w:rPr>
          <w:rFonts w:ascii="Trebuchet MS" w:hAnsi="Trebuchet MS" w:cs="Times"/>
          <w:color w:val="000000"/>
        </w:rPr>
        <w:t>,</w:t>
      </w:r>
      <w:r w:rsidR="00D96C49" w:rsidRPr="00A87B59">
        <w:rPr>
          <w:rFonts w:ascii="Trebuchet MS" w:hAnsi="Trebuchet MS" w:cs="Times"/>
          <w:color w:val="000000"/>
        </w:rPr>
        <w:t xml:space="preserve"> </w:t>
      </w:r>
      <w:r w:rsidR="000061B9" w:rsidRPr="00A87B59">
        <w:rPr>
          <w:rFonts w:ascii="Trebuchet MS" w:hAnsi="Trebuchet MS" w:cs="Times"/>
          <w:color w:val="000000"/>
        </w:rPr>
        <w:t xml:space="preserve">alliés </w:t>
      </w:r>
      <w:r w:rsidR="00D96C49" w:rsidRPr="00A87B59">
        <w:rPr>
          <w:rFonts w:ascii="Trebuchet MS" w:hAnsi="Trebuchet MS" w:cs="Times"/>
          <w:color w:val="000000"/>
        </w:rPr>
        <w:t xml:space="preserve">indispensables de leur fuite </w:t>
      </w:r>
      <w:r w:rsidR="00757075" w:rsidRPr="00A87B59">
        <w:rPr>
          <w:rFonts w:ascii="Trebuchet MS" w:hAnsi="Trebuchet MS" w:cs="Times"/>
          <w:color w:val="000000"/>
        </w:rPr>
        <w:t xml:space="preserve">et de leurs </w:t>
      </w:r>
      <w:r w:rsidR="00C7727C" w:rsidRPr="00A87B59">
        <w:rPr>
          <w:rFonts w:ascii="Trebuchet MS" w:hAnsi="Trebuchet MS" w:cs="Times"/>
          <w:color w:val="000000"/>
        </w:rPr>
        <w:t xml:space="preserve">futures </w:t>
      </w:r>
      <w:r w:rsidR="00757075" w:rsidRPr="00A87B59">
        <w:rPr>
          <w:rFonts w:ascii="Trebuchet MS" w:hAnsi="Trebuchet MS" w:cs="Times"/>
          <w:color w:val="000000"/>
        </w:rPr>
        <w:t xml:space="preserve">démarches sur le territoire de </w:t>
      </w:r>
      <w:r w:rsidR="00180A07" w:rsidRPr="00A87B59">
        <w:rPr>
          <w:rFonts w:ascii="Trebuchet MS" w:hAnsi="Trebuchet MS" w:cs="Times"/>
          <w:color w:val="000000"/>
        </w:rPr>
        <w:t>l’Union</w:t>
      </w:r>
      <w:r w:rsidR="0092690D" w:rsidRPr="00A87B59">
        <w:rPr>
          <w:rFonts w:ascii="Trebuchet MS" w:hAnsi="Trebuchet MS" w:cs="Times"/>
          <w:color w:val="000000"/>
        </w:rPr>
        <w:t xml:space="preserve">. </w:t>
      </w:r>
    </w:p>
    <w:p w14:paraId="79F8641F" w14:textId="18079734" w:rsidR="008A01B6" w:rsidRPr="00A87B59" w:rsidRDefault="008A01B6" w:rsidP="00180523">
      <w:pPr>
        <w:pStyle w:val="NormalWeb"/>
        <w:spacing w:before="0" w:beforeAutospacing="0" w:after="120" w:afterAutospacing="0"/>
        <w:jc w:val="both"/>
        <w:rPr>
          <w:rFonts w:ascii="Trebuchet MS" w:eastAsia="Times New Roman" w:hAnsi="Trebuchet MS"/>
        </w:rPr>
      </w:pPr>
      <w:r w:rsidRPr="00A87B59">
        <w:rPr>
          <w:rFonts w:ascii="Trebuchet MS" w:eastAsia="Times New Roman" w:hAnsi="Trebuchet MS"/>
        </w:rPr>
        <w:t xml:space="preserve">Le refus de certains </w:t>
      </w:r>
      <w:r w:rsidR="00112E7E" w:rsidRPr="00A87B59">
        <w:rPr>
          <w:rFonts w:ascii="Trebuchet MS" w:eastAsia="Times New Roman" w:hAnsi="Trebuchet MS"/>
        </w:rPr>
        <w:t>pays de</w:t>
      </w:r>
      <w:r w:rsidRPr="00A87B59">
        <w:rPr>
          <w:rFonts w:ascii="Trebuchet MS" w:eastAsia="Times New Roman" w:hAnsi="Trebuchet MS"/>
        </w:rPr>
        <w:t xml:space="preserve"> l’Union </w:t>
      </w:r>
      <w:r w:rsidR="00DB3A64">
        <w:rPr>
          <w:rFonts w:ascii="Trebuchet MS" w:eastAsia="Times New Roman" w:hAnsi="Trebuchet MS"/>
        </w:rPr>
        <w:t>d‘</w:t>
      </w:r>
      <w:r w:rsidRPr="00A87B59">
        <w:rPr>
          <w:rFonts w:ascii="Trebuchet MS" w:eastAsia="Times New Roman" w:hAnsi="Trebuchet MS"/>
        </w:rPr>
        <w:t>assumer leur responsabilité en matière d´asile a</w:t>
      </w:r>
      <w:r w:rsidR="0032661B" w:rsidRPr="00A87B59">
        <w:rPr>
          <w:rFonts w:ascii="Trebuchet MS" w:eastAsia="Times New Roman" w:hAnsi="Trebuchet MS"/>
        </w:rPr>
        <w:t xml:space="preserve"> amené </w:t>
      </w:r>
      <w:r w:rsidRPr="00A87B59">
        <w:rPr>
          <w:rFonts w:ascii="Trebuchet MS" w:eastAsia="Times New Roman" w:hAnsi="Trebuchet MS"/>
        </w:rPr>
        <w:t>inévitablement une externalisation des politiques migratoires de l´Union européenne</w:t>
      </w:r>
      <w:r w:rsidR="00EF27AD" w:rsidRPr="00A87B59">
        <w:rPr>
          <w:rFonts w:ascii="Trebuchet MS" w:eastAsia="Times New Roman" w:hAnsi="Trebuchet MS"/>
        </w:rPr>
        <w:t>. Elle a</w:t>
      </w:r>
      <w:r w:rsidR="0032661B" w:rsidRPr="00A87B59">
        <w:rPr>
          <w:rFonts w:ascii="Trebuchet MS" w:eastAsia="Times New Roman" w:hAnsi="Trebuchet MS"/>
        </w:rPr>
        <w:t xml:space="preserve"> eu</w:t>
      </w:r>
      <w:r w:rsidR="00EF27AD" w:rsidRPr="00A87B59">
        <w:rPr>
          <w:rFonts w:ascii="Trebuchet MS" w:eastAsia="Times New Roman" w:hAnsi="Trebuchet MS"/>
        </w:rPr>
        <w:t xml:space="preserve"> pour résultat </w:t>
      </w:r>
      <w:r w:rsidRPr="00A87B59">
        <w:t xml:space="preserve"> </w:t>
      </w:r>
      <w:r w:rsidR="00EF27AD" w:rsidRPr="00A87B59">
        <w:rPr>
          <w:rFonts w:ascii="Trebuchet MS" w:eastAsia="Times New Roman" w:hAnsi="Trebuchet MS"/>
        </w:rPr>
        <w:t xml:space="preserve">d´augmenter </w:t>
      </w:r>
      <w:r w:rsidRPr="00A87B59">
        <w:rPr>
          <w:rFonts w:ascii="Trebuchet MS" w:eastAsia="Times New Roman" w:hAnsi="Trebuchet MS"/>
        </w:rPr>
        <w:t>le nombre de migrants « aux portes de l’Europe »</w:t>
      </w:r>
      <w:r w:rsidR="00DB3A64">
        <w:rPr>
          <w:rFonts w:ascii="Trebuchet MS" w:eastAsia="Times New Roman" w:hAnsi="Trebuchet MS"/>
        </w:rPr>
        <w:t>,</w:t>
      </w:r>
      <w:r w:rsidRPr="00A87B59">
        <w:rPr>
          <w:rFonts w:ascii="Trebuchet MS" w:eastAsia="Times New Roman" w:hAnsi="Trebuchet MS"/>
        </w:rPr>
        <w:t xml:space="preserve"> et </w:t>
      </w:r>
      <w:r w:rsidR="0032661B" w:rsidRPr="00A87B59">
        <w:rPr>
          <w:rFonts w:ascii="Trebuchet MS" w:eastAsia="Times New Roman" w:hAnsi="Trebuchet MS"/>
        </w:rPr>
        <w:t>d</w:t>
      </w:r>
      <w:r w:rsidR="00A87B59">
        <w:rPr>
          <w:rFonts w:ascii="Trebuchet MS" w:eastAsia="Times New Roman" w:hAnsi="Trebuchet MS"/>
        </w:rPr>
        <w:t>‘</w:t>
      </w:r>
      <w:r w:rsidR="007E6C05" w:rsidRPr="00A87B59">
        <w:rPr>
          <w:rFonts w:ascii="Trebuchet MS" w:eastAsia="Times New Roman" w:hAnsi="Trebuchet MS"/>
        </w:rPr>
        <w:t>exonérer</w:t>
      </w:r>
      <w:r w:rsidR="00C3506D" w:rsidRPr="00A87B59">
        <w:rPr>
          <w:rFonts w:ascii="Trebuchet MS" w:eastAsia="Times New Roman" w:hAnsi="Trebuchet MS"/>
        </w:rPr>
        <w:t xml:space="preserve"> certains </w:t>
      </w:r>
      <w:r w:rsidR="007E6C05" w:rsidRPr="00A87B59">
        <w:rPr>
          <w:rFonts w:ascii="Trebuchet MS" w:eastAsia="Times New Roman" w:hAnsi="Trebuchet MS"/>
        </w:rPr>
        <w:t xml:space="preserve">pays </w:t>
      </w:r>
      <w:r w:rsidRPr="00A87B59">
        <w:rPr>
          <w:rFonts w:ascii="Trebuchet MS" w:eastAsia="Times New Roman" w:hAnsi="Trebuchet MS"/>
        </w:rPr>
        <w:t>de la responsabilité qui incombe</w:t>
      </w:r>
      <w:r w:rsidR="00510335" w:rsidRPr="00A87B59">
        <w:rPr>
          <w:rFonts w:ascii="Trebuchet MS" w:eastAsia="Times New Roman" w:hAnsi="Trebuchet MS"/>
        </w:rPr>
        <w:t xml:space="preserve"> à tout </w:t>
      </w:r>
      <w:r w:rsidR="007E6C05" w:rsidRPr="00A87B59">
        <w:rPr>
          <w:rFonts w:ascii="Trebuchet MS" w:eastAsia="Times New Roman" w:hAnsi="Trebuchet MS"/>
        </w:rPr>
        <w:t>État</w:t>
      </w:r>
      <w:r w:rsidR="00510335" w:rsidRPr="00A87B59">
        <w:rPr>
          <w:rFonts w:ascii="Trebuchet MS" w:eastAsia="Times New Roman" w:hAnsi="Trebuchet MS"/>
        </w:rPr>
        <w:t xml:space="preserve"> </w:t>
      </w:r>
      <w:r w:rsidR="00C3506D" w:rsidRPr="00A87B59">
        <w:rPr>
          <w:rFonts w:ascii="Trebuchet MS" w:eastAsia="Times New Roman" w:hAnsi="Trebuchet MS"/>
        </w:rPr>
        <w:t xml:space="preserve"> membre</w:t>
      </w:r>
      <w:r w:rsidR="00DB3A64">
        <w:rPr>
          <w:rFonts w:ascii="Trebuchet MS" w:eastAsia="Times New Roman" w:hAnsi="Trebuchet MS"/>
        </w:rPr>
        <w:t>,</w:t>
      </w:r>
      <w:r w:rsidRPr="00A87B59">
        <w:rPr>
          <w:rFonts w:ascii="Trebuchet MS" w:eastAsia="Times New Roman" w:hAnsi="Trebuchet MS"/>
        </w:rPr>
        <w:t xml:space="preserve"> du fait des traités </w:t>
      </w:r>
      <w:r w:rsidR="00C75617" w:rsidRPr="00A87B59">
        <w:rPr>
          <w:rFonts w:ascii="Trebuchet MS" w:eastAsia="Times New Roman" w:hAnsi="Trebuchet MS"/>
        </w:rPr>
        <w:t xml:space="preserve">européens et </w:t>
      </w:r>
      <w:r w:rsidRPr="00A87B59">
        <w:rPr>
          <w:rFonts w:ascii="Trebuchet MS" w:eastAsia="Times New Roman" w:hAnsi="Trebuchet MS"/>
        </w:rPr>
        <w:t xml:space="preserve">internationaux qu’ils ont signés, en particulier </w:t>
      </w:r>
      <w:r w:rsidR="00DB3A64">
        <w:rPr>
          <w:rFonts w:ascii="Trebuchet MS" w:eastAsia="Times New Roman" w:hAnsi="Trebuchet MS"/>
        </w:rPr>
        <w:t>concernant</w:t>
      </w:r>
      <w:r w:rsidRPr="00A87B59">
        <w:rPr>
          <w:rFonts w:ascii="Trebuchet MS" w:eastAsia="Times New Roman" w:hAnsi="Trebuchet MS"/>
        </w:rPr>
        <w:t xml:space="preserve"> la protection des réfugiés.</w:t>
      </w:r>
    </w:p>
    <w:p w14:paraId="13BD3808" w14:textId="0229ADEC" w:rsidR="006732CE" w:rsidRPr="00A87B59" w:rsidRDefault="00112E7E" w:rsidP="006732CE">
      <w:pPr>
        <w:pStyle w:val="NormalWeb"/>
        <w:spacing w:before="0" w:beforeAutospacing="0" w:after="0" w:afterAutospacing="0"/>
        <w:jc w:val="both"/>
        <w:rPr>
          <w:rFonts w:ascii="Trebuchet MS" w:hAnsi="Trebuchet MS" w:cs="Times"/>
          <w:color w:val="000000"/>
        </w:rPr>
      </w:pPr>
      <w:r w:rsidRPr="00A87B59">
        <w:rPr>
          <w:rFonts w:ascii="Trebuchet MS" w:hAnsi="Trebuchet MS" w:cs="Times"/>
          <w:color w:val="000000"/>
        </w:rPr>
        <w:lastRenderedPageBreak/>
        <w:t>En ce temps de pandémie</w:t>
      </w:r>
      <w:r w:rsidR="00C3506D" w:rsidRPr="00A87B59">
        <w:rPr>
          <w:rFonts w:ascii="Trebuchet MS" w:hAnsi="Trebuchet MS" w:cs="Times"/>
          <w:color w:val="000000"/>
        </w:rPr>
        <w:t>,</w:t>
      </w:r>
      <w:r w:rsidRPr="00A87B59">
        <w:rPr>
          <w:rFonts w:ascii="Trebuchet MS" w:hAnsi="Trebuchet MS" w:cs="Times"/>
          <w:color w:val="000000"/>
        </w:rPr>
        <w:t xml:space="preserve"> tous les</w:t>
      </w:r>
      <w:r w:rsidR="00DB3A64" w:rsidRPr="00DB3A64">
        <w:rPr>
          <w:rFonts w:ascii="Trebuchet MS" w:hAnsi="Trebuchet MS" w:cs="Times"/>
          <w:color w:val="000000"/>
        </w:rPr>
        <w:t xml:space="preserve"> </w:t>
      </w:r>
      <w:r w:rsidR="00DB3A64" w:rsidRPr="00A87B59">
        <w:rPr>
          <w:rFonts w:ascii="Trebuchet MS" w:hAnsi="Trebuchet MS" w:cs="Times"/>
          <w:color w:val="000000"/>
        </w:rPr>
        <w:t xml:space="preserve">États </w:t>
      </w:r>
      <w:r w:rsidRPr="00A87B59">
        <w:rPr>
          <w:rFonts w:ascii="Trebuchet MS" w:hAnsi="Trebuchet MS" w:cs="Times"/>
          <w:color w:val="000000"/>
        </w:rPr>
        <w:t>de l´Union européenne sont interpelés pour mettre en œuvre des</w:t>
      </w:r>
      <w:r w:rsidR="001B3515" w:rsidRPr="00A87B59">
        <w:rPr>
          <w:rFonts w:ascii="Trebuchet MS" w:hAnsi="Trebuchet MS" w:cs="Times"/>
          <w:color w:val="000000"/>
        </w:rPr>
        <w:t xml:space="preserve"> </w:t>
      </w:r>
      <w:r w:rsidR="00C42A4B" w:rsidRPr="00A87B59">
        <w:rPr>
          <w:rFonts w:ascii="Trebuchet MS" w:hAnsi="Trebuchet MS" w:cs="Times"/>
          <w:color w:val="000000"/>
        </w:rPr>
        <w:t xml:space="preserve">solutions </w:t>
      </w:r>
      <w:r w:rsidR="00757075" w:rsidRPr="00A87B59">
        <w:rPr>
          <w:rFonts w:ascii="Trebuchet MS" w:hAnsi="Trebuchet MS" w:cs="Times"/>
          <w:color w:val="000000"/>
        </w:rPr>
        <w:t>concrètes</w:t>
      </w:r>
      <w:r w:rsidR="00C42A4B" w:rsidRPr="00A87B59">
        <w:rPr>
          <w:rFonts w:ascii="Trebuchet MS" w:hAnsi="Trebuchet MS" w:cs="Times"/>
          <w:color w:val="000000"/>
        </w:rPr>
        <w:t xml:space="preserve"> pour protéger </w:t>
      </w:r>
      <w:r w:rsidR="00D96C49" w:rsidRPr="00A87B59">
        <w:rPr>
          <w:rFonts w:ascii="Trebuchet MS" w:eastAsia="Times New Roman" w:hAnsi="Trebuchet MS"/>
        </w:rPr>
        <w:t>les</w:t>
      </w:r>
      <w:r w:rsidR="00C7727C" w:rsidRPr="00A87B59">
        <w:rPr>
          <w:rFonts w:ascii="Trebuchet MS" w:eastAsia="Times New Roman" w:hAnsi="Trebuchet MS"/>
        </w:rPr>
        <w:t xml:space="preserve"> </w:t>
      </w:r>
      <w:r w:rsidRPr="00A87B59">
        <w:rPr>
          <w:rFonts w:ascii="Trebuchet MS" w:eastAsia="Times New Roman" w:hAnsi="Trebuchet MS"/>
        </w:rPr>
        <w:t xml:space="preserve">demandeurs d´asile en Europe </w:t>
      </w:r>
      <w:r w:rsidR="00D96C49" w:rsidRPr="00A87B59">
        <w:rPr>
          <w:rFonts w:ascii="Trebuchet MS" w:eastAsia="Times New Roman" w:hAnsi="Trebuchet MS"/>
        </w:rPr>
        <w:t xml:space="preserve">et </w:t>
      </w:r>
      <w:r w:rsidR="00C42A4B" w:rsidRPr="00A87B59">
        <w:rPr>
          <w:rFonts w:ascii="Trebuchet MS" w:hAnsi="Trebuchet MS" w:cs="Times"/>
          <w:color w:val="000000"/>
        </w:rPr>
        <w:t xml:space="preserve">les </w:t>
      </w:r>
      <w:r w:rsidR="00C7727C" w:rsidRPr="00A87B59">
        <w:rPr>
          <w:rFonts w:ascii="Trebuchet MS" w:hAnsi="Trebuchet MS" w:cs="Times"/>
          <w:color w:val="000000"/>
        </w:rPr>
        <w:t>migrants</w:t>
      </w:r>
      <w:r w:rsidR="00B11C6F" w:rsidRPr="00A87B59">
        <w:rPr>
          <w:rFonts w:ascii="Trebuchet MS" w:hAnsi="Trebuchet MS" w:cs="Times"/>
          <w:color w:val="000000"/>
        </w:rPr>
        <w:t> dans les</w:t>
      </w:r>
      <w:r w:rsidR="00D96C49" w:rsidRPr="00A87B59">
        <w:rPr>
          <w:rFonts w:ascii="Trebuchet MS" w:hAnsi="Trebuchet MS" w:cs="Times"/>
          <w:color w:val="000000"/>
        </w:rPr>
        <w:t xml:space="preserve"> </w:t>
      </w:r>
      <w:r w:rsidR="001B3515" w:rsidRPr="00A87B59">
        <w:rPr>
          <w:rFonts w:ascii="Trebuchet MS" w:hAnsi="Trebuchet MS" w:cs="Times"/>
          <w:color w:val="000000"/>
        </w:rPr>
        <w:t>Balkans</w:t>
      </w:r>
      <w:r w:rsidR="00C7727C" w:rsidRPr="00A87B59">
        <w:rPr>
          <w:rFonts w:ascii="Trebuchet MS" w:hAnsi="Trebuchet MS" w:cs="Times"/>
          <w:color w:val="000000"/>
        </w:rPr>
        <w:t xml:space="preserve"> et ce, </w:t>
      </w:r>
      <w:r w:rsidR="00C7727C" w:rsidRPr="00A87B59">
        <w:rPr>
          <w:rFonts w:ascii="Trebuchet MS" w:eastAsia="Times New Roman" w:hAnsi="Trebuchet MS"/>
        </w:rPr>
        <w:t>sans discrimination</w:t>
      </w:r>
      <w:r w:rsidRPr="00A87B59">
        <w:rPr>
          <w:rFonts w:ascii="Trebuchet MS" w:eastAsia="Times New Roman" w:hAnsi="Trebuchet MS"/>
        </w:rPr>
        <w:t xml:space="preserve">  </w:t>
      </w:r>
      <w:r w:rsidR="00180A07" w:rsidRPr="00A87B59">
        <w:rPr>
          <w:rFonts w:ascii="Trebuchet MS" w:hAnsi="Trebuchet MS" w:cs="Times"/>
          <w:color w:val="000000"/>
        </w:rPr>
        <w:t xml:space="preserve">en </w:t>
      </w:r>
      <w:r w:rsidR="00C7727C" w:rsidRPr="00A87B59">
        <w:rPr>
          <w:rFonts w:ascii="Trebuchet MS" w:hAnsi="Trebuchet MS" w:cs="Times"/>
          <w:color w:val="000000"/>
        </w:rPr>
        <w:t>garantissant, entre autres</w:t>
      </w:r>
      <w:r w:rsidR="001B3515" w:rsidRPr="00A87B59">
        <w:rPr>
          <w:rFonts w:ascii="Trebuchet MS" w:hAnsi="Trebuchet MS" w:cs="Times"/>
          <w:color w:val="000000"/>
        </w:rPr>
        <w:t>:</w:t>
      </w:r>
    </w:p>
    <w:p w14:paraId="5D1B3AC9" w14:textId="27D6730D" w:rsidR="006732CE" w:rsidRPr="00A87B59" w:rsidRDefault="00112E7E" w:rsidP="00BB1369">
      <w:pPr>
        <w:pStyle w:val="NormalWeb"/>
        <w:numPr>
          <w:ilvl w:val="0"/>
          <w:numId w:val="43"/>
        </w:numPr>
        <w:spacing w:before="0" w:beforeAutospacing="0" w:after="0" w:afterAutospacing="0"/>
        <w:jc w:val="both"/>
        <w:rPr>
          <w:rFonts w:ascii="Trebuchet MS" w:hAnsi="Trebuchet MS" w:cs="Times"/>
          <w:color w:val="000000"/>
        </w:rPr>
      </w:pPr>
      <w:r w:rsidRPr="00A87B59">
        <w:rPr>
          <w:rFonts w:ascii="Trebuchet MS" w:hAnsi="Trebuchet MS" w:cs="Times"/>
          <w:color w:val="000000"/>
        </w:rPr>
        <w:t>l´</w:t>
      </w:r>
      <w:r w:rsidR="003D182E" w:rsidRPr="00A87B59">
        <w:rPr>
          <w:rFonts w:ascii="Trebuchet MS" w:eastAsia="Times New Roman" w:hAnsi="Trebuchet MS"/>
        </w:rPr>
        <w:t>accès à</w:t>
      </w:r>
      <w:r w:rsidR="00D96C49" w:rsidRPr="00A87B59">
        <w:rPr>
          <w:rFonts w:ascii="Trebuchet MS" w:eastAsia="Times New Roman" w:hAnsi="Trebuchet MS"/>
        </w:rPr>
        <w:t xml:space="preserve"> </w:t>
      </w:r>
      <w:r w:rsidR="00C42A4B" w:rsidRPr="00A87B59">
        <w:rPr>
          <w:rFonts w:ascii="Trebuchet MS" w:eastAsia="Times New Roman" w:hAnsi="Trebuchet MS"/>
        </w:rPr>
        <w:t xml:space="preserve">des </w:t>
      </w:r>
      <w:r w:rsidR="00D96C49" w:rsidRPr="00A87B59">
        <w:rPr>
          <w:rFonts w:ascii="Trebuchet MS" w:eastAsia="Times New Roman" w:hAnsi="Trebuchet MS"/>
        </w:rPr>
        <w:t xml:space="preserve">hébergements </w:t>
      </w:r>
      <w:r w:rsidR="00C42A4B" w:rsidRPr="00A87B59">
        <w:rPr>
          <w:rFonts w:ascii="Trebuchet MS" w:eastAsia="Times New Roman" w:hAnsi="Trebuchet MS"/>
        </w:rPr>
        <w:t xml:space="preserve"> adaptés</w:t>
      </w:r>
      <w:r w:rsidR="003D182E" w:rsidRPr="00A87B59">
        <w:rPr>
          <w:rFonts w:ascii="Trebuchet MS" w:eastAsia="Times New Roman" w:hAnsi="Trebuchet MS"/>
        </w:rPr>
        <w:t xml:space="preserve"> et décents</w:t>
      </w:r>
      <w:r w:rsidR="009506DF" w:rsidRPr="00A87B59">
        <w:rPr>
          <w:rFonts w:ascii="Trebuchet MS" w:eastAsia="Times New Roman" w:hAnsi="Trebuchet MS"/>
        </w:rPr>
        <w:t> ;</w:t>
      </w:r>
    </w:p>
    <w:p w14:paraId="78AB0D7A" w14:textId="5D9EC113" w:rsidR="006732CE" w:rsidRPr="00A87B59" w:rsidRDefault="00112E7E" w:rsidP="00BB1369">
      <w:pPr>
        <w:pStyle w:val="NormalWeb"/>
        <w:numPr>
          <w:ilvl w:val="0"/>
          <w:numId w:val="43"/>
        </w:numPr>
        <w:spacing w:before="0" w:beforeAutospacing="0" w:after="0" w:afterAutospacing="0"/>
        <w:jc w:val="both"/>
        <w:rPr>
          <w:rFonts w:ascii="Trebuchet MS" w:hAnsi="Trebuchet MS" w:cs="Times"/>
          <w:color w:val="000000"/>
        </w:rPr>
      </w:pPr>
      <w:r w:rsidRPr="00A87B59">
        <w:rPr>
          <w:rFonts w:ascii="Trebuchet MS" w:eastAsia="Times New Roman" w:hAnsi="Trebuchet MS"/>
        </w:rPr>
        <w:t>l´</w:t>
      </w:r>
      <w:r w:rsidR="00D96C49" w:rsidRPr="00A87B59">
        <w:rPr>
          <w:rFonts w:ascii="Trebuchet MS" w:eastAsia="Times New Roman" w:hAnsi="Trebuchet MS"/>
        </w:rPr>
        <w:t>accès au</w:t>
      </w:r>
      <w:r w:rsidR="00C7727C" w:rsidRPr="00A87B59">
        <w:rPr>
          <w:rFonts w:ascii="Trebuchet MS" w:eastAsia="Times New Roman" w:hAnsi="Trebuchet MS"/>
        </w:rPr>
        <w:t xml:space="preserve"> personnel et </w:t>
      </w:r>
      <w:r w:rsidR="00D96C49" w:rsidRPr="00A87B59">
        <w:rPr>
          <w:rFonts w:ascii="Trebuchet MS" w:eastAsia="Times New Roman" w:hAnsi="Trebuchet MS"/>
        </w:rPr>
        <w:t xml:space="preserve">aux </w:t>
      </w:r>
      <w:r w:rsidR="00C7727C" w:rsidRPr="00A87B59">
        <w:rPr>
          <w:rFonts w:ascii="Trebuchet MS" w:eastAsia="Times New Roman" w:hAnsi="Trebuchet MS"/>
        </w:rPr>
        <w:t xml:space="preserve">soins médicaux, qui doivent être suffisants </w:t>
      </w:r>
      <w:r w:rsidR="00C42A4B" w:rsidRPr="00A87B59">
        <w:rPr>
          <w:rFonts w:ascii="Trebuchet MS" w:eastAsia="Times New Roman" w:hAnsi="Trebuchet MS"/>
        </w:rPr>
        <w:t>dans les camps;</w:t>
      </w:r>
      <w:r w:rsidR="003D182E" w:rsidRPr="00A87B59">
        <w:rPr>
          <w:rFonts w:ascii="Trebuchet MS" w:eastAsia="Times New Roman" w:hAnsi="Trebuchet MS"/>
        </w:rPr>
        <w:t xml:space="preserve"> au système de santé</w:t>
      </w:r>
      <w:r w:rsidR="00573F9B" w:rsidRPr="00A87B59">
        <w:rPr>
          <w:rFonts w:ascii="Trebuchet MS" w:eastAsia="Times New Roman" w:hAnsi="Trebuchet MS"/>
        </w:rPr>
        <w:t xml:space="preserve"> </w:t>
      </w:r>
      <w:r w:rsidR="003D182E" w:rsidRPr="00A87B59">
        <w:rPr>
          <w:rFonts w:ascii="Trebuchet MS" w:eastAsia="Times New Roman" w:hAnsi="Trebuchet MS"/>
        </w:rPr>
        <w:t xml:space="preserve"> </w:t>
      </w:r>
      <w:r w:rsidR="006732CE" w:rsidRPr="00A87B59">
        <w:rPr>
          <w:rFonts w:ascii="Trebuchet MS" w:eastAsia="Times New Roman" w:hAnsi="Trebuchet MS"/>
        </w:rPr>
        <w:t xml:space="preserve">  </w:t>
      </w:r>
      <w:r w:rsidR="003D182E" w:rsidRPr="00A87B59">
        <w:rPr>
          <w:rFonts w:ascii="Trebuchet MS" w:eastAsia="Times New Roman" w:hAnsi="Trebuchet MS"/>
        </w:rPr>
        <w:t>publique, notamment aux</w:t>
      </w:r>
      <w:r w:rsidR="009071F3" w:rsidRPr="00A87B59">
        <w:rPr>
          <w:rFonts w:ascii="Trebuchet MS" w:eastAsia="Times New Roman" w:hAnsi="Trebuchet MS"/>
        </w:rPr>
        <w:t xml:space="preserve"> tests, </w:t>
      </w:r>
      <w:r w:rsidR="003D182E" w:rsidRPr="00A87B59">
        <w:rPr>
          <w:rFonts w:ascii="Trebuchet MS" w:eastAsia="Times New Roman" w:hAnsi="Trebuchet MS"/>
        </w:rPr>
        <w:t>traitements</w:t>
      </w:r>
      <w:r w:rsidR="009071F3" w:rsidRPr="00A87B59">
        <w:rPr>
          <w:rFonts w:ascii="Trebuchet MS" w:eastAsia="Times New Roman" w:hAnsi="Trebuchet MS"/>
        </w:rPr>
        <w:t>, et mesures préventives</w:t>
      </w:r>
      <w:r w:rsidR="003D182E" w:rsidRPr="00A87B59">
        <w:rPr>
          <w:rFonts w:ascii="Trebuchet MS" w:eastAsia="Times New Roman" w:hAnsi="Trebuchet MS"/>
        </w:rPr>
        <w:t xml:space="preserve"> contre le COVID-19</w:t>
      </w:r>
      <w:r w:rsidR="009071F3" w:rsidRPr="00A87B59">
        <w:rPr>
          <w:rFonts w:ascii="Trebuchet MS" w:eastAsia="Times New Roman" w:hAnsi="Trebuchet MS"/>
        </w:rPr>
        <w:t> ;</w:t>
      </w:r>
    </w:p>
    <w:p w14:paraId="55310711" w14:textId="2E61F0DC" w:rsidR="00C42A4B" w:rsidRPr="00A87B59" w:rsidRDefault="00C7727C" w:rsidP="00BB1369">
      <w:pPr>
        <w:pStyle w:val="NormalWeb"/>
        <w:numPr>
          <w:ilvl w:val="0"/>
          <w:numId w:val="43"/>
        </w:numPr>
        <w:spacing w:before="0" w:beforeAutospacing="0" w:after="0" w:afterAutospacing="0"/>
        <w:jc w:val="both"/>
        <w:rPr>
          <w:rFonts w:ascii="Trebuchet MS" w:eastAsia="Times New Roman" w:hAnsi="Trebuchet MS"/>
        </w:rPr>
      </w:pPr>
      <w:r w:rsidRPr="00A87B59">
        <w:rPr>
          <w:rFonts w:ascii="Trebuchet MS" w:eastAsia="Times New Roman" w:hAnsi="Trebuchet MS"/>
        </w:rPr>
        <w:t>l</w:t>
      </w:r>
      <w:r w:rsidR="00112E7E" w:rsidRPr="00A87B59">
        <w:rPr>
          <w:rFonts w:ascii="Trebuchet MS" w:eastAsia="Times New Roman" w:hAnsi="Trebuchet MS"/>
        </w:rPr>
        <w:t>´</w:t>
      </w:r>
      <w:r w:rsidRPr="00A87B59">
        <w:rPr>
          <w:rFonts w:ascii="Trebuchet MS" w:eastAsia="Times New Roman" w:hAnsi="Trebuchet MS"/>
        </w:rPr>
        <w:t xml:space="preserve"> accès </w:t>
      </w:r>
      <w:r w:rsidR="003D182E" w:rsidRPr="00A87B59">
        <w:rPr>
          <w:rFonts w:ascii="Trebuchet MS" w:eastAsia="Times New Roman" w:hAnsi="Trebuchet MS"/>
        </w:rPr>
        <w:t>aux</w:t>
      </w:r>
      <w:r w:rsidR="00C42A4B" w:rsidRPr="00A87B59">
        <w:rPr>
          <w:rFonts w:ascii="Trebuchet MS" w:eastAsia="Times New Roman" w:hAnsi="Trebuchet MS"/>
        </w:rPr>
        <w:t xml:space="preserve"> produits d</w:t>
      </w:r>
      <w:r w:rsidR="003D182E" w:rsidRPr="00A87B59">
        <w:rPr>
          <w:rFonts w:ascii="Trebuchet MS" w:eastAsia="Times New Roman" w:hAnsi="Trebuchet MS"/>
        </w:rPr>
        <w:t xml:space="preserve">’hygiène adaptés, à </w:t>
      </w:r>
      <w:r w:rsidR="00C42A4B" w:rsidRPr="00A87B59">
        <w:rPr>
          <w:rFonts w:ascii="Trebuchet MS" w:eastAsia="Times New Roman" w:hAnsi="Trebuchet MS"/>
        </w:rPr>
        <w:t xml:space="preserve">un approvisionnement continu en eau courante, </w:t>
      </w:r>
      <w:r w:rsidR="00573F9B" w:rsidRPr="00A87B59">
        <w:rPr>
          <w:rFonts w:ascii="Trebuchet MS" w:eastAsia="Times New Roman" w:hAnsi="Trebuchet MS"/>
        </w:rPr>
        <w:t xml:space="preserve">à </w:t>
      </w:r>
      <w:r w:rsidR="003D182E" w:rsidRPr="00A87B59">
        <w:rPr>
          <w:rFonts w:ascii="Trebuchet MS" w:eastAsia="Times New Roman" w:hAnsi="Trebuchet MS"/>
        </w:rPr>
        <w:t xml:space="preserve">la </w:t>
      </w:r>
      <w:r w:rsidR="00C42A4B" w:rsidRPr="00A87B59">
        <w:rPr>
          <w:rFonts w:ascii="Trebuchet MS" w:eastAsia="Times New Roman" w:hAnsi="Trebuchet MS"/>
        </w:rPr>
        <w:t>désinfect</w:t>
      </w:r>
      <w:r w:rsidR="003D182E" w:rsidRPr="00A87B59">
        <w:rPr>
          <w:rFonts w:ascii="Trebuchet MS" w:eastAsia="Times New Roman" w:hAnsi="Trebuchet MS"/>
        </w:rPr>
        <w:t>ion</w:t>
      </w:r>
      <w:r w:rsidR="006732CE" w:rsidRPr="00A87B59">
        <w:rPr>
          <w:rFonts w:ascii="Trebuchet MS" w:eastAsia="Times New Roman" w:hAnsi="Trebuchet MS"/>
        </w:rPr>
        <w:t xml:space="preserve">       </w:t>
      </w:r>
      <w:r w:rsidR="003D182E" w:rsidRPr="00A87B59">
        <w:rPr>
          <w:rFonts w:ascii="Trebuchet MS" w:eastAsia="Times New Roman" w:hAnsi="Trebuchet MS"/>
        </w:rPr>
        <w:t xml:space="preserve"> d</w:t>
      </w:r>
      <w:r w:rsidR="00C42A4B" w:rsidRPr="00A87B59">
        <w:rPr>
          <w:rFonts w:ascii="Trebuchet MS" w:eastAsia="Times New Roman" w:hAnsi="Trebuchet MS"/>
        </w:rPr>
        <w:t xml:space="preserve">es zones et </w:t>
      </w:r>
      <w:r w:rsidR="003D182E" w:rsidRPr="00A87B59">
        <w:rPr>
          <w:rFonts w:ascii="Trebuchet MS" w:eastAsia="Times New Roman" w:hAnsi="Trebuchet MS"/>
        </w:rPr>
        <w:t xml:space="preserve">à la collecte  des </w:t>
      </w:r>
      <w:r w:rsidR="00180523" w:rsidRPr="00A87B59">
        <w:rPr>
          <w:rFonts w:ascii="Trebuchet MS" w:eastAsia="Times New Roman" w:hAnsi="Trebuchet MS"/>
        </w:rPr>
        <w:t>déchets.</w:t>
      </w:r>
    </w:p>
    <w:p w14:paraId="08C628DE" w14:textId="7BBF3401" w:rsidR="00071428" w:rsidRPr="00A87B59" w:rsidRDefault="00075029" w:rsidP="001820EA">
      <w:pPr>
        <w:pStyle w:val="NormalWeb"/>
        <w:spacing w:before="0" w:beforeAutospacing="0" w:after="60" w:afterAutospacing="0"/>
        <w:rPr>
          <w:rFonts w:ascii="Trebuchet MS" w:eastAsia="Times New Roman" w:hAnsi="Trebuchet MS"/>
        </w:rPr>
      </w:pPr>
      <w:r w:rsidRPr="00A87B59">
        <w:rPr>
          <w:rFonts w:ascii="Trebuchet MS" w:eastAsia="Times New Roman" w:hAnsi="Trebuchet MS"/>
        </w:rPr>
        <w:t>L’expulsion sommaire d‘étrangers</w:t>
      </w:r>
      <w:r w:rsidR="00071428" w:rsidRPr="00A87B59">
        <w:rPr>
          <w:rFonts w:ascii="Trebuchet MS" w:eastAsia="Times New Roman" w:hAnsi="Trebuchet MS"/>
        </w:rPr>
        <w:t xml:space="preserve">, sans tenir compte de leurs besoins de protection, va à l’encontre de la loi sur l’asile de l’Union européenne, de la Charte des droits fondamentaux de l’UE et de la Convention de 1951 sur les réfugiés. </w:t>
      </w:r>
      <w:r w:rsidR="00510335" w:rsidRPr="00A87B59">
        <w:rPr>
          <w:rFonts w:ascii="Trebuchet MS" w:eastAsia="Times New Roman" w:hAnsi="Trebuchet MS"/>
        </w:rPr>
        <w:t xml:space="preserve">Alors qu’il </w:t>
      </w:r>
      <w:r w:rsidR="00071428" w:rsidRPr="00A87B59">
        <w:rPr>
          <w:rFonts w:ascii="Trebuchet MS" w:eastAsia="Times New Roman" w:hAnsi="Trebuchet MS"/>
        </w:rPr>
        <w:t>convient de :</w:t>
      </w:r>
    </w:p>
    <w:p w14:paraId="351A8C1D" w14:textId="77777777" w:rsidR="00757075" w:rsidRPr="00A87B59" w:rsidRDefault="00D96C49" w:rsidP="009071F3">
      <w:pPr>
        <w:pStyle w:val="NormalWeb"/>
        <w:numPr>
          <w:ilvl w:val="0"/>
          <w:numId w:val="42"/>
        </w:numPr>
        <w:spacing w:before="0" w:beforeAutospacing="0" w:after="60" w:afterAutospacing="0"/>
        <w:rPr>
          <w:rFonts w:ascii="Trebuchet MS" w:eastAsia="Times New Roman" w:hAnsi="Trebuchet MS"/>
        </w:rPr>
      </w:pPr>
      <w:r w:rsidRPr="00A87B59">
        <w:rPr>
          <w:rFonts w:ascii="Trebuchet MS" w:eastAsia="Times New Roman" w:hAnsi="Trebuchet MS"/>
        </w:rPr>
        <w:t>garantir aux migrants l'</w:t>
      </w:r>
      <w:r w:rsidR="00757075" w:rsidRPr="00A87B59">
        <w:rPr>
          <w:rFonts w:ascii="Trebuchet MS" w:eastAsia="Times New Roman" w:hAnsi="Trebuchet MS"/>
        </w:rPr>
        <w:t xml:space="preserve">accès à une procédure </w:t>
      </w:r>
      <w:r w:rsidR="001B3515" w:rsidRPr="00A87B59">
        <w:rPr>
          <w:rFonts w:ascii="Trebuchet MS" w:eastAsia="Times New Roman" w:hAnsi="Trebuchet MS"/>
        </w:rPr>
        <w:t>d’asile</w:t>
      </w:r>
      <w:r w:rsidR="00757075" w:rsidRPr="00A87B59">
        <w:rPr>
          <w:rFonts w:ascii="Trebuchet MS" w:eastAsia="Times New Roman" w:hAnsi="Trebuchet MS"/>
        </w:rPr>
        <w:t xml:space="preserve"> en </w:t>
      </w:r>
      <w:r w:rsidR="001B3515" w:rsidRPr="00A87B59">
        <w:rPr>
          <w:rFonts w:ascii="Trebuchet MS" w:eastAsia="Times New Roman" w:hAnsi="Trebuchet MS"/>
        </w:rPr>
        <w:t>replaçant</w:t>
      </w:r>
      <w:r w:rsidR="00757075" w:rsidRPr="00A87B59">
        <w:rPr>
          <w:rFonts w:ascii="Trebuchet MS" w:eastAsia="Times New Roman" w:hAnsi="Trebuchet MS"/>
        </w:rPr>
        <w:t xml:space="preserve"> la </w:t>
      </w:r>
      <w:r w:rsidR="001B3515" w:rsidRPr="00A87B59">
        <w:rPr>
          <w:rFonts w:ascii="Trebuchet MS" w:eastAsia="Times New Roman" w:hAnsi="Trebuchet MS"/>
        </w:rPr>
        <w:t>Convention</w:t>
      </w:r>
      <w:r w:rsidR="00757075" w:rsidRPr="00A87B59">
        <w:rPr>
          <w:rFonts w:ascii="Trebuchet MS" w:eastAsia="Times New Roman" w:hAnsi="Trebuchet MS"/>
        </w:rPr>
        <w:t xml:space="preserve"> de Genève au centre de </w:t>
      </w:r>
      <w:r w:rsidR="001B3515" w:rsidRPr="00A87B59">
        <w:rPr>
          <w:rFonts w:ascii="Trebuchet MS" w:eastAsia="Times New Roman" w:hAnsi="Trebuchet MS"/>
        </w:rPr>
        <w:t>la</w:t>
      </w:r>
      <w:r w:rsidR="00757075" w:rsidRPr="00A87B59">
        <w:rPr>
          <w:rFonts w:ascii="Trebuchet MS" w:eastAsia="Times New Roman" w:hAnsi="Trebuchet MS"/>
        </w:rPr>
        <w:t xml:space="preserve"> politique</w:t>
      </w:r>
      <w:r w:rsidRPr="00A87B59">
        <w:rPr>
          <w:rFonts w:ascii="Trebuchet MS" w:eastAsia="Times New Roman" w:hAnsi="Trebuchet MS"/>
        </w:rPr>
        <w:t xml:space="preserve"> </w:t>
      </w:r>
      <w:r w:rsidR="00180A07" w:rsidRPr="00A87B59">
        <w:rPr>
          <w:rFonts w:ascii="Trebuchet MS" w:eastAsia="Times New Roman" w:hAnsi="Trebuchet MS"/>
        </w:rPr>
        <w:t>européen</w:t>
      </w:r>
      <w:r w:rsidR="009071F3" w:rsidRPr="00A87B59">
        <w:rPr>
          <w:rFonts w:ascii="Trebuchet MS" w:eastAsia="Times New Roman" w:hAnsi="Trebuchet MS"/>
        </w:rPr>
        <w:t>ne ;</w:t>
      </w:r>
    </w:p>
    <w:p w14:paraId="567E089B" w14:textId="77777777" w:rsidR="001B3515" w:rsidRPr="00A87B59" w:rsidRDefault="00D96C49" w:rsidP="009071F3">
      <w:pPr>
        <w:pStyle w:val="NormalWeb"/>
        <w:numPr>
          <w:ilvl w:val="0"/>
          <w:numId w:val="42"/>
        </w:numPr>
        <w:spacing w:before="0" w:beforeAutospacing="0" w:after="60" w:afterAutospacing="0"/>
        <w:rPr>
          <w:rFonts w:ascii="Trebuchet MS" w:hAnsi="Trebuchet MS" w:cs="Arial"/>
          <w:iCs/>
        </w:rPr>
      </w:pPr>
      <w:r w:rsidRPr="00A87B59">
        <w:rPr>
          <w:rFonts w:ascii="Trebuchet MS" w:eastAsia="Times New Roman" w:hAnsi="Trebuchet MS"/>
        </w:rPr>
        <w:t>s</w:t>
      </w:r>
      <w:r w:rsidR="00DD4582" w:rsidRPr="00A87B59">
        <w:rPr>
          <w:rFonts w:ascii="Trebuchet MS" w:eastAsia="Times New Roman" w:hAnsi="Trebuchet MS"/>
        </w:rPr>
        <w:t xml:space="preserve">anctionner tout agent de </w:t>
      </w:r>
      <w:r w:rsidR="00071428" w:rsidRPr="00A87B59">
        <w:rPr>
          <w:rFonts w:ascii="Trebuchet MS" w:eastAsia="Times New Roman" w:hAnsi="Trebuchet MS"/>
        </w:rPr>
        <w:t>l’État</w:t>
      </w:r>
      <w:r w:rsidR="00DD4582" w:rsidRPr="00A87B59">
        <w:rPr>
          <w:rFonts w:ascii="Trebuchet MS" w:eastAsia="Times New Roman" w:hAnsi="Trebuchet MS"/>
        </w:rPr>
        <w:t xml:space="preserve"> responsable de violations</w:t>
      </w:r>
      <w:r w:rsidRPr="00A87B59">
        <w:rPr>
          <w:rFonts w:ascii="Trebuchet MS" w:eastAsia="Times New Roman" w:hAnsi="Trebuchet MS"/>
        </w:rPr>
        <w:t xml:space="preserve"> </w:t>
      </w:r>
      <w:r w:rsidR="00236C72" w:rsidRPr="00A87B59">
        <w:rPr>
          <w:rFonts w:ascii="Trebuchet MS" w:eastAsia="Times New Roman" w:hAnsi="Trebuchet MS"/>
        </w:rPr>
        <w:t xml:space="preserve">en regard </w:t>
      </w:r>
      <w:r w:rsidRPr="00A87B59">
        <w:rPr>
          <w:rFonts w:ascii="Trebuchet MS" w:eastAsia="Times New Roman" w:hAnsi="Trebuchet MS"/>
        </w:rPr>
        <w:t xml:space="preserve">de </w:t>
      </w:r>
      <w:r w:rsidR="009A373A" w:rsidRPr="00A87B59">
        <w:rPr>
          <w:rFonts w:ascii="Trebuchet MS" w:hAnsi="Trebuchet MS" w:cs="Arial"/>
          <w:iCs/>
        </w:rPr>
        <w:t xml:space="preserve">la Convention de Genève et </w:t>
      </w:r>
      <w:r w:rsidR="00236C72" w:rsidRPr="00A87B59">
        <w:rPr>
          <w:rFonts w:ascii="Trebuchet MS" w:hAnsi="Trebuchet MS" w:cs="Arial"/>
          <w:iCs/>
        </w:rPr>
        <w:t xml:space="preserve">de </w:t>
      </w:r>
      <w:r w:rsidR="009A373A" w:rsidRPr="00A87B59">
        <w:rPr>
          <w:rFonts w:ascii="Trebuchet MS" w:hAnsi="Trebuchet MS" w:cs="Arial"/>
          <w:iCs/>
        </w:rPr>
        <w:t>la Convention contre la torture de 1984</w:t>
      </w:r>
      <w:r w:rsidR="003D182E" w:rsidRPr="00A87B59">
        <w:rPr>
          <w:rFonts w:ascii="Trebuchet MS" w:hAnsi="Trebuchet MS" w:cs="Arial"/>
          <w:iCs/>
        </w:rPr>
        <w:t>.</w:t>
      </w:r>
    </w:p>
    <w:p w14:paraId="4F9C11E4" w14:textId="1AC9CB4E" w:rsidR="00454600" w:rsidRDefault="00C75617" w:rsidP="00BB1369">
      <w:pPr>
        <w:pStyle w:val="NormalWeb"/>
        <w:shd w:val="clear" w:color="auto" w:fill="FFFFFF"/>
        <w:spacing w:after="60"/>
        <w:jc w:val="both"/>
        <w:rPr>
          <w:rFonts w:ascii="Trebuchet MS" w:hAnsi="Trebuchet MS" w:cs="Arial"/>
          <w:iCs/>
        </w:rPr>
      </w:pPr>
      <w:r w:rsidRPr="00A87B59">
        <w:rPr>
          <w:rFonts w:ascii="Trebuchet MS" w:hAnsi="Trebuchet MS" w:cs="Arial"/>
          <w:iCs/>
        </w:rPr>
        <w:t xml:space="preserve">On ne peut que se réjouir de la proposition de la Commission européenne </w:t>
      </w:r>
      <w:r w:rsidR="00E77FD2">
        <w:rPr>
          <w:rFonts w:ascii="Trebuchet MS" w:hAnsi="Trebuchet MS" w:cs="Arial"/>
          <w:iCs/>
        </w:rPr>
        <w:t>-</w:t>
      </w:r>
      <w:r w:rsidRPr="00A87B59">
        <w:rPr>
          <w:rFonts w:ascii="Trebuchet MS" w:hAnsi="Trebuchet MS" w:cs="Arial"/>
          <w:iCs/>
        </w:rPr>
        <w:t>de sout</w:t>
      </w:r>
      <w:r w:rsidR="00E77FD2">
        <w:rPr>
          <w:rFonts w:ascii="Trebuchet MS" w:hAnsi="Trebuchet MS" w:cs="Arial"/>
          <w:iCs/>
        </w:rPr>
        <w:t xml:space="preserve">enir les </w:t>
      </w:r>
      <w:r w:rsidR="00391949" w:rsidRPr="00A87B59">
        <w:rPr>
          <w:rFonts w:ascii="Trebuchet MS" w:hAnsi="Trebuchet MS" w:cs="Arial"/>
          <w:iCs/>
        </w:rPr>
        <w:t>Balkans</w:t>
      </w:r>
      <w:r w:rsidRPr="00A87B59">
        <w:rPr>
          <w:rFonts w:ascii="Trebuchet MS" w:hAnsi="Trebuchet MS" w:cs="Arial"/>
          <w:iCs/>
        </w:rPr>
        <w:t xml:space="preserve"> occidentaux</w:t>
      </w:r>
      <w:r w:rsidR="00391949" w:rsidRPr="00A87B59">
        <w:rPr>
          <w:rStyle w:val="Marquenotebasdepage"/>
          <w:rFonts w:ascii="Trebuchet MS" w:hAnsi="Trebuchet MS" w:cs="Arial"/>
          <w:iCs/>
        </w:rPr>
        <w:footnoteReference w:id="2"/>
      </w:r>
      <w:r w:rsidRPr="00A87B59">
        <w:rPr>
          <w:rFonts w:ascii="Trebuchet MS" w:hAnsi="Trebuchet MS" w:cs="Arial"/>
          <w:iCs/>
        </w:rPr>
        <w:t xml:space="preserve"> dans la lutte contre le </w:t>
      </w:r>
      <w:proofErr w:type="spellStart"/>
      <w:r w:rsidRPr="00A87B59">
        <w:rPr>
          <w:rFonts w:ascii="Trebuchet MS" w:hAnsi="Trebuchet MS" w:cs="Arial"/>
          <w:iCs/>
        </w:rPr>
        <w:t>Covid</w:t>
      </w:r>
      <w:proofErr w:type="spellEnd"/>
      <w:r w:rsidRPr="00A87B59">
        <w:rPr>
          <w:rFonts w:ascii="Trebuchet MS" w:hAnsi="Trebuchet MS" w:cs="Arial"/>
          <w:iCs/>
        </w:rPr>
        <w:t xml:space="preserve"> 19 et la relance économique après la pandémie</w:t>
      </w:r>
      <w:r w:rsidR="00E77FD2">
        <w:rPr>
          <w:rFonts w:ascii="Trebuchet MS" w:hAnsi="Trebuchet MS" w:cs="Arial"/>
          <w:iCs/>
        </w:rPr>
        <w:t>-</w:t>
      </w:r>
      <w:r w:rsidR="00510335" w:rsidRPr="00A87B59">
        <w:rPr>
          <w:rFonts w:ascii="Trebuchet MS" w:hAnsi="Trebuchet MS" w:cs="Arial"/>
          <w:iCs/>
        </w:rPr>
        <w:t>,</w:t>
      </w:r>
      <w:r w:rsidRPr="00A87B59">
        <w:rPr>
          <w:rFonts w:ascii="Trebuchet MS" w:hAnsi="Trebuchet MS" w:cs="Arial"/>
          <w:iCs/>
        </w:rPr>
        <w:t xml:space="preserve"> qui sera soumise aux dirigeants de l´UE et de la région </w:t>
      </w:r>
      <w:r w:rsidR="00C62A70" w:rsidRPr="00A87B59">
        <w:rPr>
          <w:rFonts w:ascii="Trebuchet MS" w:hAnsi="Trebuchet MS" w:cs="Arial"/>
          <w:iCs/>
        </w:rPr>
        <w:t>au début du mois de mai prochain</w:t>
      </w:r>
      <w:r w:rsidRPr="00A87B59">
        <w:rPr>
          <w:rFonts w:ascii="Trebuchet MS" w:hAnsi="Trebuchet MS" w:cs="Arial"/>
          <w:iCs/>
        </w:rPr>
        <w:t xml:space="preserve">. </w:t>
      </w:r>
      <w:r w:rsidR="00C62A70" w:rsidRPr="00A87B59">
        <w:rPr>
          <w:rFonts w:ascii="Trebuchet MS" w:hAnsi="Trebuchet MS" w:cs="Arial"/>
          <w:iCs/>
        </w:rPr>
        <w:t xml:space="preserve">Ce soutien </w:t>
      </w:r>
      <w:r w:rsidRPr="00A87B59">
        <w:rPr>
          <w:rFonts w:ascii="Trebuchet MS" w:hAnsi="Trebuchet MS" w:cs="Arial"/>
          <w:iCs/>
        </w:rPr>
        <w:t xml:space="preserve">devrait permettre </w:t>
      </w:r>
      <w:r w:rsidR="00C62A70" w:rsidRPr="00A87B59">
        <w:rPr>
          <w:rFonts w:ascii="Trebuchet MS" w:hAnsi="Trebuchet MS" w:cs="Arial"/>
          <w:iCs/>
        </w:rPr>
        <w:t xml:space="preserve">une prise en charge sanitaire </w:t>
      </w:r>
      <w:r w:rsidRPr="00A87B59">
        <w:rPr>
          <w:rFonts w:ascii="Trebuchet MS" w:hAnsi="Trebuchet MS" w:cs="Arial"/>
          <w:iCs/>
        </w:rPr>
        <w:t>des demandeurs d´asile</w:t>
      </w:r>
      <w:r w:rsidR="006D5103" w:rsidRPr="00A87B59">
        <w:rPr>
          <w:rFonts w:ascii="Trebuchet MS" w:hAnsi="Trebuchet MS" w:cs="Arial"/>
          <w:iCs/>
        </w:rPr>
        <w:t xml:space="preserve"> dans cette région </w:t>
      </w:r>
      <w:r w:rsidR="00C62A70" w:rsidRPr="00A87B59">
        <w:rPr>
          <w:rFonts w:ascii="Trebuchet MS" w:hAnsi="Trebuchet MS" w:cs="Arial"/>
          <w:iCs/>
        </w:rPr>
        <w:t xml:space="preserve">et  la mise en œuvre de </w:t>
      </w:r>
      <w:r w:rsidR="007E6C05" w:rsidRPr="00A87B59">
        <w:rPr>
          <w:rFonts w:ascii="Trebuchet MS" w:hAnsi="Trebuchet MS" w:cs="Arial"/>
          <w:iCs/>
        </w:rPr>
        <w:t>réformes fondamentales</w:t>
      </w:r>
      <w:r w:rsidR="00C62A70" w:rsidRPr="00A87B59">
        <w:rPr>
          <w:rFonts w:ascii="Trebuchet MS" w:hAnsi="Trebuchet MS" w:cs="Arial"/>
          <w:iCs/>
        </w:rPr>
        <w:t xml:space="preserve"> requises</w:t>
      </w:r>
      <w:r w:rsidR="007E6C05" w:rsidRPr="00A87B59">
        <w:rPr>
          <w:rFonts w:ascii="Trebuchet MS" w:hAnsi="Trebuchet MS" w:cs="Arial"/>
          <w:iCs/>
        </w:rPr>
        <w:t xml:space="preserve"> </w:t>
      </w:r>
      <w:r w:rsidR="00C62A70" w:rsidRPr="00A87B59">
        <w:rPr>
          <w:rFonts w:ascii="Trebuchet MS" w:hAnsi="Trebuchet MS" w:cs="Arial"/>
          <w:iCs/>
        </w:rPr>
        <w:t>dans</w:t>
      </w:r>
      <w:r w:rsidR="007E6C05" w:rsidRPr="00A87B59">
        <w:rPr>
          <w:rFonts w:ascii="Trebuchet MS" w:hAnsi="Trebuchet MS" w:cs="Arial"/>
          <w:iCs/>
        </w:rPr>
        <w:t xml:space="preserve"> les domaines </w:t>
      </w:r>
      <w:r w:rsidR="00C62A70" w:rsidRPr="00A87B59">
        <w:rPr>
          <w:rFonts w:ascii="Trebuchet MS" w:hAnsi="Trebuchet MS" w:cs="Arial"/>
          <w:iCs/>
        </w:rPr>
        <w:t>de</w:t>
      </w:r>
      <w:r w:rsidR="007E6C05" w:rsidRPr="00A87B59">
        <w:rPr>
          <w:rFonts w:ascii="Trebuchet MS" w:hAnsi="Trebuchet MS" w:cs="Arial"/>
          <w:iCs/>
        </w:rPr>
        <w:t xml:space="preserve"> </w:t>
      </w:r>
      <w:r w:rsidR="00C62A70" w:rsidRPr="00A87B59">
        <w:rPr>
          <w:rFonts w:ascii="Trebuchet MS" w:hAnsi="Trebuchet MS" w:cs="Arial"/>
          <w:iCs/>
        </w:rPr>
        <w:t>la</w:t>
      </w:r>
      <w:r w:rsidR="007E6C05" w:rsidRPr="00A87B59">
        <w:rPr>
          <w:rFonts w:ascii="Trebuchet MS" w:hAnsi="Trebuchet MS" w:cs="Arial"/>
          <w:iCs/>
        </w:rPr>
        <w:t xml:space="preserve"> </w:t>
      </w:r>
      <w:r w:rsidR="00C62A70" w:rsidRPr="00A87B59">
        <w:rPr>
          <w:rFonts w:ascii="Trebuchet MS" w:hAnsi="Trebuchet MS" w:cs="Arial"/>
          <w:iCs/>
        </w:rPr>
        <w:t>démocratie, et de</w:t>
      </w:r>
      <w:r w:rsidR="009506DF" w:rsidRPr="00A87B59">
        <w:rPr>
          <w:rFonts w:ascii="Trebuchet MS" w:hAnsi="Trebuchet MS" w:cs="Arial"/>
          <w:iCs/>
        </w:rPr>
        <w:t xml:space="preserve"> </w:t>
      </w:r>
      <w:r w:rsidR="00C62A70" w:rsidRPr="00A87B59">
        <w:rPr>
          <w:rFonts w:ascii="Trebuchet MS" w:hAnsi="Trebuchet MS" w:cs="Arial"/>
          <w:iCs/>
        </w:rPr>
        <w:t>l’</w:t>
      </w:r>
      <w:r w:rsidR="009506DF" w:rsidRPr="00A87B59">
        <w:rPr>
          <w:rFonts w:ascii="Trebuchet MS" w:hAnsi="Trebuchet MS" w:cs="Arial"/>
          <w:iCs/>
        </w:rPr>
        <w:t>É</w:t>
      </w:r>
      <w:r w:rsidR="00C62A70" w:rsidRPr="00A87B59">
        <w:rPr>
          <w:rFonts w:ascii="Trebuchet MS" w:hAnsi="Trebuchet MS" w:cs="Arial"/>
          <w:iCs/>
        </w:rPr>
        <w:t>tat</w:t>
      </w:r>
      <w:r w:rsidR="007E6C05" w:rsidRPr="00A87B59">
        <w:rPr>
          <w:rFonts w:ascii="Trebuchet MS" w:hAnsi="Trebuchet MS" w:cs="Arial"/>
          <w:iCs/>
        </w:rPr>
        <w:t xml:space="preserve"> </w:t>
      </w:r>
      <w:r w:rsidR="00C62A70" w:rsidRPr="00A87B59">
        <w:rPr>
          <w:rFonts w:ascii="Trebuchet MS" w:hAnsi="Trebuchet MS" w:cs="Arial"/>
          <w:iCs/>
        </w:rPr>
        <w:t>de</w:t>
      </w:r>
      <w:r w:rsidR="007E6C05" w:rsidRPr="00A87B59">
        <w:rPr>
          <w:rFonts w:ascii="Trebuchet MS" w:hAnsi="Trebuchet MS" w:cs="Arial"/>
          <w:iCs/>
        </w:rPr>
        <w:t xml:space="preserve"> </w:t>
      </w:r>
      <w:r w:rsidR="00C62A70" w:rsidRPr="00A87B59">
        <w:rPr>
          <w:rFonts w:ascii="Trebuchet MS" w:hAnsi="Trebuchet MS" w:cs="Arial"/>
          <w:iCs/>
        </w:rPr>
        <w:t xml:space="preserve">droit dans ces pays </w:t>
      </w:r>
      <w:r w:rsidR="004E5DC4" w:rsidRPr="00A87B59">
        <w:rPr>
          <w:rFonts w:ascii="Trebuchet MS" w:hAnsi="Trebuchet MS" w:cs="Arial"/>
          <w:iCs/>
        </w:rPr>
        <w:t xml:space="preserve">des </w:t>
      </w:r>
      <w:r w:rsidR="006D5103" w:rsidRPr="00A87B59">
        <w:rPr>
          <w:rFonts w:ascii="Trebuchet MS" w:hAnsi="Trebuchet MS" w:cs="Arial"/>
          <w:iCs/>
        </w:rPr>
        <w:t>Balkans</w:t>
      </w:r>
      <w:r w:rsidR="004E5DC4" w:rsidRPr="00A87B59">
        <w:rPr>
          <w:rFonts w:ascii="Trebuchet MS" w:hAnsi="Trebuchet MS" w:cs="Arial"/>
          <w:iCs/>
        </w:rPr>
        <w:t xml:space="preserve"> </w:t>
      </w:r>
      <w:r w:rsidRPr="00A87B59">
        <w:rPr>
          <w:rFonts w:ascii="Trebuchet MS" w:hAnsi="Trebuchet MS" w:cs="Arial"/>
          <w:iCs/>
        </w:rPr>
        <w:t>qui aspirent à devenir membre</w:t>
      </w:r>
      <w:r w:rsidR="00DB3A64">
        <w:rPr>
          <w:rFonts w:ascii="Trebuchet MS" w:hAnsi="Trebuchet MS" w:cs="Arial"/>
          <w:iCs/>
        </w:rPr>
        <w:t>s</w:t>
      </w:r>
      <w:r w:rsidRPr="00A87B59">
        <w:rPr>
          <w:rFonts w:ascii="Trebuchet MS" w:hAnsi="Trebuchet MS" w:cs="Arial"/>
          <w:iCs/>
        </w:rPr>
        <w:t xml:space="preserve"> de l´Union </w:t>
      </w:r>
      <w:r w:rsidR="007E6C05" w:rsidRPr="00A87B59">
        <w:rPr>
          <w:rFonts w:ascii="Trebuchet MS" w:hAnsi="Trebuchet MS" w:cs="Arial"/>
          <w:iCs/>
        </w:rPr>
        <w:t>européenne</w:t>
      </w:r>
      <w:r w:rsidR="009506DF" w:rsidRPr="00A87B59">
        <w:rPr>
          <w:rFonts w:ascii="Trebuchet MS" w:hAnsi="Trebuchet MS" w:cs="Arial"/>
          <w:iCs/>
        </w:rPr>
        <w:t>.</w:t>
      </w:r>
      <w:r w:rsidRPr="00A87B59">
        <w:rPr>
          <w:rFonts w:ascii="Trebuchet MS" w:hAnsi="Trebuchet MS" w:cs="Arial"/>
          <w:iCs/>
        </w:rPr>
        <w:t xml:space="preserve"> </w:t>
      </w:r>
    </w:p>
    <w:p w14:paraId="7CCC3870" w14:textId="31673890" w:rsidR="00C75617" w:rsidRPr="00A87B59" w:rsidRDefault="00C3506D" w:rsidP="00BB1369">
      <w:pPr>
        <w:pStyle w:val="NormalWeb"/>
        <w:shd w:val="clear" w:color="auto" w:fill="FFFFFF"/>
        <w:spacing w:after="60"/>
        <w:jc w:val="both"/>
        <w:rPr>
          <w:rFonts w:ascii="Trebuchet MS" w:hAnsi="Trebuchet MS" w:cs="Arial"/>
          <w:iCs/>
        </w:rPr>
      </w:pPr>
      <w:r w:rsidRPr="00A87B59">
        <w:rPr>
          <w:rFonts w:ascii="Trebuchet MS" w:hAnsi="Trebuchet MS" w:cs="Arial"/>
          <w:iCs/>
        </w:rPr>
        <w:t xml:space="preserve">Tous </w:t>
      </w:r>
      <w:r w:rsidR="007E6C05" w:rsidRPr="00A87B59">
        <w:rPr>
          <w:rFonts w:ascii="Trebuchet MS" w:hAnsi="Trebuchet MS" w:cs="Arial"/>
          <w:iCs/>
        </w:rPr>
        <w:t>les membres de l´ACAT souhaite</w:t>
      </w:r>
      <w:r w:rsidR="00BB1369">
        <w:rPr>
          <w:rFonts w:ascii="Trebuchet MS" w:hAnsi="Trebuchet MS" w:cs="Arial"/>
          <w:iCs/>
        </w:rPr>
        <w:t>nt</w:t>
      </w:r>
      <w:r w:rsidR="007E6C05" w:rsidRPr="00A87B59">
        <w:rPr>
          <w:rFonts w:ascii="Trebuchet MS" w:hAnsi="Trebuchet MS" w:cs="Arial"/>
          <w:iCs/>
        </w:rPr>
        <w:t xml:space="preserve"> </w:t>
      </w:r>
      <w:r w:rsidRPr="00A87B59">
        <w:rPr>
          <w:rFonts w:ascii="Trebuchet MS" w:hAnsi="Trebuchet MS" w:cs="Arial"/>
          <w:iCs/>
        </w:rPr>
        <w:t>bien</w:t>
      </w:r>
      <w:r w:rsidR="00BB1369">
        <w:rPr>
          <w:rFonts w:ascii="Trebuchet MS" w:hAnsi="Trebuchet MS" w:cs="Arial"/>
          <w:iCs/>
        </w:rPr>
        <w:t xml:space="preserve"> entendu</w:t>
      </w:r>
      <w:r w:rsidRPr="00A87B59">
        <w:rPr>
          <w:rFonts w:ascii="Trebuchet MS" w:hAnsi="Trebuchet MS" w:cs="Arial"/>
          <w:iCs/>
        </w:rPr>
        <w:t xml:space="preserve"> </w:t>
      </w:r>
      <w:r w:rsidR="006D5103" w:rsidRPr="00A87B59">
        <w:rPr>
          <w:rFonts w:ascii="Trebuchet MS" w:hAnsi="Trebuchet MS" w:cs="Arial"/>
          <w:iCs/>
        </w:rPr>
        <w:t>que l´Union</w:t>
      </w:r>
      <w:r w:rsidR="00BD0FE1">
        <w:rPr>
          <w:rFonts w:ascii="Trebuchet MS" w:hAnsi="Trebuchet MS" w:cs="Arial"/>
          <w:iCs/>
        </w:rPr>
        <w:t>,</w:t>
      </w:r>
      <w:r w:rsidR="006D5103" w:rsidRPr="00A87B59">
        <w:rPr>
          <w:rFonts w:ascii="Trebuchet MS" w:hAnsi="Trebuchet MS" w:cs="Arial"/>
          <w:iCs/>
        </w:rPr>
        <w:t xml:space="preserve"> comme l</w:t>
      </w:r>
      <w:r w:rsidR="00510335" w:rsidRPr="00A87B59">
        <w:rPr>
          <w:rFonts w:ascii="Trebuchet MS" w:hAnsi="Trebuchet MS" w:cs="Arial"/>
          <w:iCs/>
        </w:rPr>
        <w:t>es pays des</w:t>
      </w:r>
      <w:r w:rsidR="007E6C05" w:rsidRPr="00A87B59">
        <w:rPr>
          <w:rFonts w:ascii="Trebuchet MS" w:hAnsi="Trebuchet MS" w:cs="Arial"/>
          <w:iCs/>
        </w:rPr>
        <w:t xml:space="preserve"> Balkans occidentaux</w:t>
      </w:r>
      <w:r w:rsidR="00BD0FE1">
        <w:rPr>
          <w:rFonts w:ascii="Trebuchet MS" w:hAnsi="Trebuchet MS" w:cs="Arial"/>
          <w:iCs/>
        </w:rPr>
        <w:t>,</w:t>
      </w:r>
      <w:r w:rsidR="007E6C05" w:rsidRPr="00A87B59">
        <w:rPr>
          <w:rFonts w:ascii="Trebuchet MS" w:hAnsi="Trebuchet MS" w:cs="Arial"/>
          <w:iCs/>
        </w:rPr>
        <w:t xml:space="preserve"> </w:t>
      </w:r>
      <w:r w:rsidR="00510335" w:rsidRPr="00A87B59">
        <w:rPr>
          <w:rFonts w:ascii="Trebuchet MS" w:hAnsi="Trebuchet MS" w:cs="Arial"/>
          <w:iCs/>
        </w:rPr>
        <w:t xml:space="preserve"> </w:t>
      </w:r>
      <w:r w:rsidRPr="00A87B59">
        <w:rPr>
          <w:rFonts w:ascii="Trebuchet MS" w:hAnsi="Trebuchet MS" w:cs="Arial"/>
          <w:iCs/>
        </w:rPr>
        <w:t>souscrivent au</w:t>
      </w:r>
      <w:r w:rsidR="007E6C05" w:rsidRPr="00A87B59">
        <w:rPr>
          <w:rFonts w:ascii="Trebuchet MS" w:hAnsi="Trebuchet MS" w:cs="Arial"/>
          <w:iCs/>
        </w:rPr>
        <w:t>x propositions de la Commission</w:t>
      </w:r>
      <w:r w:rsidR="009506DF" w:rsidRPr="00A87B59">
        <w:rPr>
          <w:rFonts w:ascii="Trebuchet MS" w:hAnsi="Trebuchet MS" w:cs="Arial"/>
          <w:iCs/>
        </w:rPr>
        <w:t>.</w:t>
      </w:r>
    </w:p>
    <w:p w14:paraId="27AC25ED" w14:textId="053395A9" w:rsidR="0032661B" w:rsidRPr="00A87B59" w:rsidRDefault="0032661B" w:rsidP="00CE750B">
      <w:pPr>
        <w:pStyle w:val="NormalWeb"/>
        <w:shd w:val="clear" w:color="auto" w:fill="FFFFFF"/>
        <w:jc w:val="both"/>
        <w:rPr>
          <w:rFonts w:ascii="Trebuchet MS" w:hAnsi="Trebuchet MS" w:cs="Arial"/>
          <w:iCs/>
        </w:rPr>
      </w:pPr>
      <w:r w:rsidRPr="00A87B59">
        <w:rPr>
          <w:rFonts w:ascii="Trebuchet MS" w:hAnsi="Trebuchet MS" w:cs="Arial"/>
          <w:iCs/>
        </w:rPr>
        <w:t xml:space="preserve">J´en appelle à </w:t>
      </w:r>
      <w:r w:rsidR="00F154F9" w:rsidRPr="00A87B59">
        <w:rPr>
          <w:rFonts w:ascii="Trebuchet MS" w:hAnsi="Trebuchet MS" w:cs="Arial"/>
          <w:iCs/>
        </w:rPr>
        <w:t>votre haute</w:t>
      </w:r>
      <w:r w:rsidR="007E6C05" w:rsidRPr="00A87B59">
        <w:rPr>
          <w:rFonts w:ascii="Trebuchet MS" w:hAnsi="Trebuchet MS" w:cs="Arial"/>
          <w:iCs/>
        </w:rPr>
        <w:t xml:space="preserve"> </w:t>
      </w:r>
      <w:r w:rsidRPr="00A87B59">
        <w:rPr>
          <w:rFonts w:ascii="Trebuchet MS" w:hAnsi="Trebuchet MS" w:cs="Arial"/>
          <w:iCs/>
        </w:rPr>
        <w:t>autorité pour convaincre les pays membres comme les partenaires de</w:t>
      </w:r>
      <w:r w:rsidR="0019357C">
        <w:rPr>
          <w:rFonts w:ascii="Trebuchet MS" w:hAnsi="Trebuchet MS" w:cs="Arial"/>
          <w:iCs/>
        </w:rPr>
        <w:t>s</w:t>
      </w:r>
      <w:r w:rsidRPr="00A87B59">
        <w:rPr>
          <w:rFonts w:ascii="Trebuchet MS" w:hAnsi="Trebuchet MS" w:cs="Arial"/>
          <w:iCs/>
        </w:rPr>
        <w:t xml:space="preserve"> Balkans </w:t>
      </w:r>
      <w:r w:rsidR="00BB1369">
        <w:rPr>
          <w:rFonts w:ascii="Trebuchet MS" w:hAnsi="Trebuchet MS" w:cs="Arial"/>
          <w:iCs/>
        </w:rPr>
        <w:t xml:space="preserve">de </w:t>
      </w:r>
      <w:r w:rsidRPr="00A87B59">
        <w:rPr>
          <w:rFonts w:ascii="Trebuchet MS" w:hAnsi="Trebuchet MS" w:cs="Arial"/>
          <w:iCs/>
        </w:rPr>
        <w:t>répondre d´une façon positive au</w:t>
      </w:r>
      <w:r w:rsidR="00BD0FE1">
        <w:rPr>
          <w:rFonts w:ascii="Trebuchet MS" w:hAnsi="Trebuchet MS" w:cs="Arial"/>
          <w:iCs/>
        </w:rPr>
        <w:t>x</w:t>
      </w:r>
      <w:r w:rsidRPr="00A87B59">
        <w:rPr>
          <w:rFonts w:ascii="Trebuchet MS" w:hAnsi="Trebuchet MS" w:cs="Arial"/>
          <w:iCs/>
        </w:rPr>
        <w:t xml:space="preserve"> défi</w:t>
      </w:r>
      <w:r w:rsidR="00BD0FE1">
        <w:rPr>
          <w:rFonts w:ascii="Trebuchet MS" w:hAnsi="Trebuchet MS" w:cs="Arial"/>
          <w:iCs/>
        </w:rPr>
        <w:t>s</w:t>
      </w:r>
      <w:r w:rsidRPr="00A87B59">
        <w:rPr>
          <w:rFonts w:ascii="Trebuchet MS" w:hAnsi="Trebuchet MS" w:cs="Arial"/>
          <w:iCs/>
        </w:rPr>
        <w:t xml:space="preserve"> auxquels ils sont</w:t>
      </w:r>
      <w:r w:rsidR="006D5103" w:rsidRPr="00A87B59">
        <w:rPr>
          <w:rFonts w:ascii="Trebuchet MS" w:hAnsi="Trebuchet MS" w:cs="Arial"/>
          <w:iCs/>
        </w:rPr>
        <w:t xml:space="preserve"> aujourd´hui </w:t>
      </w:r>
      <w:r w:rsidRPr="00A87B59">
        <w:rPr>
          <w:rFonts w:ascii="Trebuchet MS" w:hAnsi="Trebuchet MS" w:cs="Arial"/>
          <w:iCs/>
        </w:rPr>
        <w:t xml:space="preserve">confrontés </w:t>
      </w:r>
      <w:r w:rsidR="009506DF" w:rsidRPr="00A87B59">
        <w:rPr>
          <w:rFonts w:ascii="Trebuchet MS" w:hAnsi="Trebuchet MS" w:cs="Arial"/>
          <w:iCs/>
        </w:rPr>
        <w:t>.</w:t>
      </w:r>
    </w:p>
    <w:p w14:paraId="3C1CF481" w14:textId="29F525AD" w:rsidR="001B3515" w:rsidRPr="00A87B59" w:rsidRDefault="004E5DC4" w:rsidP="00BB1369">
      <w:pPr>
        <w:pStyle w:val="NormalWeb"/>
        <w:shd w:val="clear" w:color="auto" w:fill="FFFFFF"/>
        <w:spacing w:before="0" w:beforeAutospacing="0" w:after="60" w:afterAutospacing="0"/>
        <w:jc w:val="both"/>
        <w:rPr>
          <w:rFonts w:ascii="Trebuchet MS" w:hAnsi="Trebuchet MS" w:cs="Arial"/>
          <w:iCs/>
        </w:rPr>
      </w:pPr>
      <w:r w:rsidRPr="00A87B59">
        <w:rPr>
          <w:rFonts w:ascii="Trebuchet MS" w:hAnsi="Trebuchet MS" w:cs="Arial"/>
          <w:iCs/>
        </w:rPr>
        <w:t>Mais d</w:t>
      </w:r>
      <w:r w:rsidR="00510335" w:rsidRPr="00A87B59">
        <w:rPr>
          <w:rFonts w:ascii="Trebuchet MS" w:hAnsi="Trebuchet MS" w:cs="Arial"/>
          <w:iCs/>
        </w:rPr>
        <w:t>´</w:t>
      </w:r>
      <w:r w:rsidR="00F154F9" w:rsidRPr="00A87B59">
        <w:rPr>
          <w:rFonts w:ascii="Trebuchet MS" w:hAnsi="Trebuchet MS" w:cs="Arial"/>
          <w:iCs/>
        </w:rPr>
        <w:t>ores</w:t>
      </w:r>
      <w:r w:rsidR="00510335" w:rsidRPr="00A87B59">
        <w:rPr>
          <w:rFonts w:ascii="Trebuchet MS" w:hAnsi="Trebuchet MS" w:cs="Arial"/>
          <w:iCs/>
        </w:rPr>
        <w:t xml:space="preserve"> </w:t>
      </w:r>
      <w:r w:rsidR="00C62A70" w:rsidRPr="00A87B59">
        <w:rPr>
          <w:rFonts w:ascii="Trebuchet MS" w:hAnsi="Trebuchet MS" w:cs="Arial"/>
          <w:iCs/>
        </w:rPr>
        <w:t>et déjà</w:t>
      </w:r>
      <w:r w:rsidR="00E77FD2">
        <w:rPr>
          <w:rFonts w:ascii="Trebuchet MS" w:hAnsi="Trebuchet MS" w:cs="Arial"/>
          <w:iCs/>
        </w:rPr>
        <w:t>,</w:t>
      </w:r>
      <w:r w:rsidR="00C62A70" w:rsidRPr="00A87B59">
        <w:rPr>
          <w:rFonts w:ascii="Trebuchet MS" w:hAnsi="Trebuchet MS" w:cs="Arial"/>
          <w:iCs/>
        </w:rPr>
        <w:t xml:space="preserve"> j</w:t>
      </w:r>
      <w:r w:rsidR="0032661B" w:rsidRPr="00A87B59">
        <w:rPr>
          <w:rFonts w:ascii="Trebuchet MS" w:hAnsi="Trebuchet MS" w:cs="Arial"/>
          <w:iCs/>
        </w:rPr>
        <w:t xml:space="preserve">e me tourne </w:t>
      </w:r>
      <w:r w:rsidR="00C3506D" w:rsidRPr="00A87B59">
        <w:rPr>
          <w:rFonts w:ascii="Trebuchet MS" w:hAnsi="Trebuchet MS" w:cs="Arial"/>
          <w:iCs/>
        </w:rPr>
        <w:t xml:space="preserve">aussi </w:t>
      </w:r>
      <w:r w:rsidR="0032661B" w:rsidRPr="00A87B59">
        <w:rPr>
          <w:rFonts w:ascii="Trebuchet MS" w:hAnsi="Trebuchet MS" w:cs="Arial"/>
          <w:iCs/>
        </w:rPr>
        <w:t>vers vous,</w:t>
      </w:r>
      <w:r w:rsidR="00510335" w:rsidRPr="00A87B59">
        <w:rPr>
          <w:rFonts w:ascii="Trebuchet MS" w:hAnsi="Trebuchet MS" w:cs="Arial"/>
          <w:iCs/>
        </w:rPr>
        <w:t xml:space="preserve"> Madame la présidente</w:t>
      </w:r>
      <w:r w:rsidR="00BB1369">
        <w:rPr>
          <w:rFonts w:ascii="Trebuchet MS" w:hAnsi="Trebuchet MS" w:cs="Arial"/>
          <w:iCs/>
        </w:rPr>
        <w:t>,</w:t>
      </w:r>
      <w:r w:rsidR="00510335" w:rsidRPr="00A87B59">
        <w:rPr>
          <w:rFonts w:ascii="Trebuchet MS" w:hAnsi="Trebuchet MS" w:cs="Arial"/>
          <w:iCs/>
        </w:rPr>
        <w:t xml:space="preserve"> </w:t>
      </w:r>
      <w:r w:rsidR="00BD0FE1">
        <w:rPr>
          <w:rFonts w:ascii="Trebuchet MS" w:hAnsi="Trebuchet MS" w:cs="Arial"/>
          <w:iCs/>
        </w:rPr>
        <w:t xml:space="preserve">afin </w:t>
      </w:r>
      <w:r w:rsidR="00C62A70" w:rsidRPr="00A87B59">
        <w:rPr>
          <w:rFonts w:ascii="Trebuchet MS" w:hAnsi="Trebuchet MS" w:cs="Arial"/>
          <w:iCs/>
        </w:rPr>
        <w:t>que des mesures</w:t>
      </w:r>
      <w:r w:rsidR="0032661B" w:rsidRPr="00A87B59">
        <w:rPr>
          <w:rFonts w:ascii="Trebuchet MS" w:hAnsi="Trebuchet MS" w:cs="Arial"/>
          <w:iCs/>
        </w:rPr>
        <w:t xml:space="preserve"> immédiates</w:t>
      </w:r>
      <w:r w:rsidR="00C62A70" w:rsidRPr="00A87B59">
        <w:rPr>
          <w:rFonts w:ascii="Trebuchet MS" w:hAnsi="Trebuchet MS" w:cs="Arial"/>
          <w:iCs/>
        </w:rPr>
        <w:t xml:space="preserve"> soient prises pour arr</w:t>
      </w:r>
      <w:r w:rsidRPr="00CE750B">
        <w:rPr>
          <w:rFonts w:ascii="Trebuchet MS" w:hAnsi="Trebuchet MS" w:cs="Arial"/>
          <w:iCs/>
        </w:rPr>
        <w:t xml:space="preserve">êter les </w:t>
      </w:r>
      <w:r w:rsidR="00510335" w:rsidRPr="00CE750B">
        <w:rPr>
          <w:rFonts w:ascii="Trebuchet MS" w:hAnsi="Trebuchet MS" w:cs="Arial"/>
          <w:iCs/>
        </w:rPr>
        <w:t>sévices</w:t>
      </w:r>
      <w:r w:rsidRPr="00CE750B">
        <w:rPr>
          <w:rFonts w:ascii="Trebuchet MS" w:hAnsi="Trebuchet MS" w:cs="Arial"/>
          <w:iCs/>
        </w:rPr>
        <w:t xml:space="preserve"> et les vols dont l</w:t>
      </w:r>
      <w:r w:rsidR="007E6C05" w:rsidRPr="00CE750B">
        <w:rPr>
          <w:rFonts w:ascii="Trebuchet MS" w:hAnsi="Trebuchet MS" w:cs="Arial"/>
          <w:iCs/>
        </w:rPr>
        <w:t>e</w:t>
      </w:r>
      <w:r w:rsidRPr="00CE750B">
        <w:rPr>
          <w:rFonts w:ascii="Trebuchet MS" w:hAnsi="Trebuchet MS" w:cs="Arial"/>
          <w:iCs/>
        </w:rPr>
        <w:t xml:space="preserve">s migrants sont victimes </w:t>
      </w:r>
      <w:r w:rsidR="00C3506D" w:rsidRPr="00CE750B">
        <w:rPr>
          <w:rFonts w:ascii="Trebuchet MS" w:hAnsi="Trebuchet MS" w:cs="Arial"/>
          <w:iCs/>
        </w:rPr>
        <w:t>de la part de</w:t>
      </w:r>
      <w:r w:rsidRPr="00CE750B">
        <w:rPr>
          <w:rFonts w:ascii="Trebuchet MS" w:hAnsi="Trebuchet MS" w:cs="Arial"/>
          <w:iCs/>
        </w:rPr>
        <w:t xml:space="preserve"> polices </w:t>
      </w:r>
      <w:r w:rsidR="00510335" w:rsidRPr="00CE750B">
        <w:rPr>
          <w:rFonts w:ascii="Trebuchet MS" w:hAnsi="Trebuchet MS" w:cs="Arial"/>
          <w:iCs/>
        </w:rPr>
        <w:t>des frontières</w:t>
      </w:r>
      <w:r w:rsidR="009506DF" w:rsidRPr="00A87B59">
        <w:rPr>
          <w:rFonts w:ascii="Trebuchet MS" w:hAnsi="Trebuchet MS" w:cs="Arial"/>
          <w:iCs/>
        </w:rPr>
        <w:t xml:space="preserve">, </w:t>
      </w:r>
      <w:r w:rsidRPr="00CE750B">
        <w:rPr>
          <w:rFonts w:ascii="Trebuchet MS" w:hAnsi="Trebuchet MS" w:cs="Arial"/>
          <w:iCs/>
        </w:rPr>
        <w:t>de même</w:t>
      </w:r>
      <w:r w:rsidR="00E77FD2">
        <w:rPr>
          <w:rFonts w:ascii="Trebuchet MS" w:hAnsi="Trebuchet MS" w:cs="Arial"/>
          <w:iCs/>
        </w:rPr>
        <w:t xml:space="preserve"> afin </w:t>
      </w:r>
      <w:r w:rsidRPr="00CE750B">
        <w:rPr>
          <w:rFonts w:ascii="Trebuchet MS" w:hAnsi="Trebuchet MS" w:cs="Arial"/>
          <w:iCs/>
        </w:rPr>
        <w:t>que soit appliqué</w:t>
      </w:r>
      <w:r w:rsidR="00BB1369">
        <w:rPr>
          <w:rFonts w:ascii="Trebuchet MS" w:hAnsi="Trebuchet MS" w:cs="Arial"/>
          <w:iCs/>
        </w:rPr>
        <w:t>es</w:t>
      </w:r>
      <w:r w:rsidRPr="00CE750B">
        <w:rPr>
          <w:rFonts w:ascii="Trebuchet MS" w:hAnsi="Trebuchet MS" w:cs="Arial"/>
          <w:iCs/>
        </w:rPr>
        <w:t xml:space="preserve"> sans attendre des solutions améliorant concrètement la prise en charge des </w:t>
      </w:r>
      <w:r w:rsidR="00510335" w:rsidRPr="00CE750B">
        <w:rPr>
          <w:rFonts w:ascii="Trebuchet MS" w:hAnsi="Trebuchet MS" w:cs="Arial"/>
          <w:iCs/>
        </w:rPr>
        <w:t xml:space="preserve">migrants dans </w:t>
      </w:r>
      <w:r w:rsidR="007E6C05" w:rsidRPr="00CE750B">
        <w:rPr>
          <w:rFonts w:ascii="Trebuchet MS" w:hAnsi="Trebuchet MS" w:cs="Arial"/>
          <w:iCs/>
        </w:rPr>
        <w:t>cette région</w:t>
      </w:r>
      <w:r w:rsidR="00BD0FE1">
        <w:rPr>
          <w:rFonts w:ascii="Trebuchet MS" w:hAnsi="Trebuchet MS" w:cs="Arial"/>
          <w:iCs/>
        </w:rPr>
        <w:t>.</w:t>
      </w:r>
    </w:p>
    <w:p w14:paraId="3E8C6395" w14:textId="77777777" w:rsidR="007E6C05" w:rsidRPr="00A87B59" w:rsidRDefault="007E6C05" w:rsidP="00BB1369">
      <w:pPr>
        <w:widowControl w:val="0"/>
        <w:autoSpaceDE w:val="0"/>
        <w:autoSpaceDN w:val="0"/>
        <w:adjustRightInd w:val="0"/>
        <w:spacing w:after="60"/>
        <w:jc w:val="both"/>
        <w:rPr>
          <w:rFonts w:ascii="Trebuchet MS" w:hAnsi="Trebuchet MS" w:cs="Calibri"/>
          <w:color w:val="000000"/>
          <w:sz w:val="20"/>
          <w:szCs w:val="20"/>
        </w:rPr>
      </w:pPr>
    </w:p>
    <w:p w14:paraId="5D0A63DC" w14:textId="4D4A6EA4" w:rsidR="000A57A8" w:rsidRPr="00A87B59" w:rsidRDefault="000A57A8" w:rsidP="00BB1369">
      <w:pPr>
        <w:widowControl w:val="0"/>
        <w:autoSpaceDE w:val="0"/>
        <w:autoSpaceDN w:val="0"/>
        <w:adjustRightInd w:val="0"/>
        <w:spacing w:after="60"/>
        <w:jc w:val="both"/>
        <w:rPr>
          <w:rFonts w:ascii="Trebuchet MS" w:hAnsi="Trebuchet MS" w:cs="Calibri"/>
          <w:color w:val="000000"/>
          <w:sz w:val="20"/>
          <w:szCs w:val="20"/>
        </w:rPr>
      </w:pPr>
      <w:r w:rsidRPr="00A87B59">
        <w:rPr>
          <w:rFonts w:ascii="Trebuchet MS" w:hAnsi="Trebuchet MS" w:cs="Calibri"/>
          <w:color w:val="000000"/>
          <w:sz w:val="20"/>
          <w:szCs w:val="20"/>
        </w:rPr>
        <w:t>C‘est e</w:t>
      </w:r>
      <w:r w:rsidR="00180523" w:rsidRPr="00A87B59">
        <w:rPr>
          <w:rFonts w:ascii="Trebuchet MS" w:hAnsi="Trebuchet MS" w:cs="Calibri"/>
          <w:color w:val="000000"/>
          <w:sz w:val="20"/>
          <w:szCs w:val="20"/>
        </w:rPr>
        <w:t>n</w:t>
      </w:r>
      <w:r w:rsidR="008532A5" w:rsidRPr="00A87B59">
        <w:rPr>
          <w:rFonts w:ascii="Trebuchet MS" w:hAnsi="Trebuchet MS" w:cs="Calibri"/>
          <w:color w:val="000000"/>
          <w:sz w:val="20"/>
          <w:szCs w:val="20"/>
        </w:rPr>
        <w:t xml:space="preserve"> </w:t>
      </w:r>
      <w:r w:rsidR="00180523" w:rsidRPr="00A87B59">
        <w:rPr>
          <w:rFonts w:ascii="Trebuchet MS" w:hAnsi="Trebuchet MS" w:cs="Calibri"/>
          <w:color w:val="000000"/>
          <w:sz w:val="20"/>
          <w:szCs w:val="20"/>
        </w:rPr>
        <w:t>arrêtant</w:t>
      </w:r>
      <w:r w:rsidR="00AF4AAF" w:rsidRPr="00A87B59">
        <w:rPr>
          <w:rFonts w:ascii="Trebuchet MS" w:hAnsi="Trebuchet MS" w:cs="Calibri"/>
          <w:color w:val="000000"/>
          <w:sz w:val="20"/>
          <w:szCs w:val="20"/>
        </w:rPr>
        <w:t xml:space="preserve"> l’errance et </w:t>
      </w:r>
      <w:r w:rsidR="00433A45" w:rsidRPr="00A87B59">
        <w:rPr>
          <w:rFonts w:ascii="Trebuchet MS" w:hAnsi="Trebuchet MS" w:cs="Calibri"/>
          <w:color w:val="000000"/>
          <w:sz w:val="20"/>
          <w:szCs w:val="20"/>
        </w:rPr>
        <w:t xml:space="preserve">en allégeant </w:t>
      </w:r>
      <w:r w:rsidR="00AF4AAF" w:rsidRPr="00A87B59">
        <w:rPr>
          <w:rFonts w:ascii="Trebuchet MS" w:hAnsi="Trebuchet MS" w:cs="Calibri"/>
          <w:color w:val="000000"/>
          <w:sz w:val="20"/>
          <w:szCs w:val="20"/>
        </w:rPr>
        <w:t xml:space="preserve">la souffrance des réfugiés </w:t>
      </w:r>
      <w:r w:rsidR="00A516D7" w:rsidRPr="00A87B59">
        <w:rPr>
          <w:rFonts w:ascii="Trebuchet MS" w:hAnsi="Trebuchet MS" w:cs="Calibri"/>
          <w:color w:val="000000"/>
          <w:sz w:val="20"/>
          <w:szCs w:val="20"/>
        </w:rPr>
        <w:t>à nos</w:t>
      </w:r>
      <w:r w:rsidR="00AF4AAF" w:rsidRPr="00A87B59">
        <w:rPr>
          <w:rFonts w:ascii="Trebuchet MS" w:hAnsi="Trebuchet MS" w:cs="Calibri"/>
          <w:color w:val="000000"/>
          <w:sz w:val="20"/>
          <w:szCs w:val="20"/>
        </w:rPr>
        <w:t xml:space="preserve"> frontières</w:t>
      </w:r>
      <w:r w:rsidR="008532A5" w:rsidRPr="00A87B59">
        <w:rPr>
          <w:rFonts w:ascii="Trebuchet MS" w:hAnsi="Trebuchet MS" w:cs="Calibri"/>
          <w:color w:val="000000"/>
          <w:sz w:val="20"/>
          <w:szCs w:val="20"/>
        </w:rPr>
        <w:t xml:space="preserve"> </w:t>
      </w:r>
      <w:r w:rsidRPr="00A87B59">
        <w:rPr>
          <w:rFonts w:ascii="Trebuchet MS" w:hAnsi="Trebuchet MS" w:cs="Calibri"/>
          <w:color w:val="000000"/>
          <w:sz w:val="20"/>
          <w:szCs w:val="20"/>
        </w:rPr>
        <w:t xml:space="preserve">que </w:t>
      </w:r>
      <w:r w:rsidR="00180523" w:rsidRPr="00A87B59">
        <w:rPr>
          <w:rFonts w:ascii="Trebuchet MS" w:hAnsi="Trebuchet MS" w:cs="Calibri"/>
          <w:color w:val="000000"/>
          <w:sz w:val="20"/>
          <w:szCs w:val="20"/>
        </w:rPr>
        <w:t xml:space="preserve">nous </w:t>
      </w:r>
      <w:r w:rsidR="003C757E" w:rsidRPr="00A87B59">
        <w:rPr>
          <w:rFonts w:ascii="Trebuchet MS" w:hAnsi="Trebuchet MS" w:cs="Calibri"/>
          <w:color w:val="000000"/>
          <w:sz w:val="20"/>
          <w:szCs w:val="20"/>
        </w:rPr>
        <w:t>re</w:t>
      </w:r>
      <w:r w:rsidR="00180A07" w:rsidRPr="00A87B59">
        <w:rPr>
          <w:rFonts w:ascii="Trebuchet MS" w:hAnsi="Trebuchet MS" w:cs="Calibri"/>
          <w:color w:val="000000"/>
          <w:sz w:val="20"/>
          <w:szCs w:val="20"/>
        </w:rPr>
        <w:t>staurer</w:t>
      </w:r>
      <w:r w:rsidR="00180523" w:rsidRPr="00A87B59">
        <w:rPr>
          <w:rFonts w:ascii="Trebuchet MS" w:hAnsi="Trebuchet MS" w:cs="Calibri"/>
          <w:color w:val="000000"/>
          <w:sz w:val="20"/>
          <w:szCs w:val="20"/>
        </w:rPr>
        <w:t>ons</w:t>
      </w:r>
      <w:r w:rsidR="003C757E" w:rsidRPr="00A87B59">
        <w:rPr>
          <w:rFonts w:ascii="Trebuchet MS" w:hAnsi="Trebuchet MS" w:cs="Calibri"/>
          <w:color w:val="000000"/>
          <w:sz w:val="20"/>
          <w:szCs w:val="20"/>
        </w:rPr>
        <w:t xml:space="preserve"> la dignité humaine au cœur de la politique européenne</w:t>
      </w:r>
      <w:r w:rsidR="008532A5" w:rsidRPr="00A87B59">
        <w:rPr>
          <w:rFonts w:ascii="Trebuchet MS" w:hAnsi="Trebuchet MS" w:cs="Calibri"/>
          <w:color w:val="000000"/>
          <w:sz w:val="20"/>
          <w:szCs w:val="20"/>
        </w:rPr>
        <w:t xml:space="preserve">. </w:t>
      </w:r>
    </w:p>
    <w:p w14:paraId="2DAA425B" w14:textId="77777777" w:rsidR="006D5103" w:rsidRPr="00A87B59" w:rsidRDefault="006D5103" w:rsidP="00BB1369">
      <w:pPr>
        <w:widowControl w:val="0"/>
        <w:autoSpaceDE w:val="0"/>
        <w:autoSpaceDN w:val="0"/>
        <w:adjustRightInd w:val="0"/>
        <w:spacing w:after="60"/>
        <w:jc w:val="both"/>
        <w:rPr>
          <w:rFonts w:ascii="Trebuchet MS" w:hAnsi="Trebuchet MS" w:cs="Calibri"/>
          <w:color w:val="000000"/>
          <w:sz w:val="20"/>
          <w:szCs w:val="20"/>
        </w:rPr>
      </w:pPr>
    </w:p>
    <w:p w14:paraId="72A5E3A8" w14:textId="44C5F9CA" w:rsidR="00F768BE" w:rsidRPr="00A87B59" w:rsidRDefault="004E5DC4" w:rsidP="00BB1369">
      <w:pPr>
        <w:widowControl w:val="0"/>
        <w:autoSpaceDE w:val="0"/>
        <w:autoSpaceDN w:val="0"/>
        <w:adjustRightInd w:val="0"/>
        <w:spacing w:after="60"/>
        <w:jc w:val="both"/>
        <w:rPr>
          <w:rFonts w:ascii="Trebuchet MS" w:hAnsi="Trebuchet MS" w:cs="Calibri"/>
          <w:color w:val="000000"/>
          <w:sz w:val="20"/>
          <w:szCs w:val="20"/>
        </w:rPr>
      </w:pPr>
      <w:r w:rsidRPr="00A87B59">
        <w:rPr>
          <w:rFonts w:ascii="Trebuchet MS" w:hAnsi="Trebuchet MS" w:cs="Calibri"/>
          <w:color w:val="000000"/>
          <w:sz w:val="20"/>
          <w:szCs w:val="20"/>
        </w:rPr>
        <w:t>Persuadé</w:t>
      </w:r>
      <w:r w:rsidR="00391949" w:rsidRPr="00A87B59">
        <w:rPr>
          <w:rFonts w:ascii="Trebuchet MS" w:hAnsi="Trebuchet MS" w:cs="Calibri"/>
          <w:color w:val="000000"/>
          <w:sz w:val="20"/>
          <w:szCs w:val="20"/>
        </w:rPr>
        <w:t>(</w:t>
      </w:r>
      <w:r w:rsidRPr="00A87B59">
        <w:rPr>
          <w:rFonts w:ascii="Trebuchet MS" w:hAnsi="Trebuchet MS" w:cs="Calibri"/>
          <w:color w:val="000000"/>
          <w:sz w:val="20"/>
          <w:szCs w:val="20"/>
        </w:rPr>
        <w:t>e</w:t>
      </w:r>
      <w:r w:rsidR="00391949" w:rsidRPr="00A87B59">
        <w:rPr>
          <w:rFonts w:ascii="Trebuchet MS" w:hAnsi="Trebuchet MS" w:cs="Calibri"/>
          <w:color w:val="000000"/>
          <w:sz w:val="20"/>
          <w:szCs w:val="20"/>
        </w:rPr>
        <w:t>)</w:t>
      </w:r>
      <w:r w:rsidRPr="00A87B59">
        <w:rPr>
          <w:rFonts w:ascii="Trebuchet MS" w:hAnsi="Trebuchet MS" w:cs="Calibri"/>
          <w:color w:val="000000"/>
          <w:sz w:val="20"/>
          <w:szCs w:val="20"/>
        </w:rPr>
        <w:t xml:space="preserve"> que vous serez sensible à ma requête</w:t>
      </w:r>
      <w:r w:rsidR="0032661B" w:rsidRPr="00A87B59">
        <w:rPr>
          <w:rFonts w:ascii="Trebuchet MS" w:hAnsi="Trebuchet MS" w:cs="Calibri"/>
          <w:color w:val="000000"/>
          <w:sz w:val="20"/>
          <w:szCs w:val="20"/>
        </w:rPr>
        <w:t>,</w:t>
      </w:r>
      <w:r w:rsidRPr="00A87B59">
        <w:rPr>
          <w:rFonts w:ascii="Trebuchet MS" w:hAnsi="Trebuchet MS" w:cs="Calibri"/>
          <w:color w:val="000000"/>
          <w:sz w:val="20"/>
          <w:szCs w:val="20"/>
        </w:rPr>
        <w:t xml:space="preserve"> </w:t>
      </w:r>
      <w:r w:rsidR="008532A5" w:rsidRPr="00A87B59">
        <w:rPr>
          <w:rFonts w:ascii="Trebuchet MS" w:hAnsi="Trebuchet MS" w:cs="Calibri"/>
          <w:color w:val="000000"/>
          <w:sz w:val="20"/>
          <w:szCs w:val="20"/>
        </w:rPr>
        <w:t>je</w:t>
      </w:r>
      <w:r w:rsidR="00C2209B" w:rsidRPr="00A87B59">
        <w:rPr>
          <w:rFonts w:ascii="Trebuchet MS" w:hAnsi="Trebuchet MS" w:cs="Calibri"/>
          <w:color w:val="000000"/>
          <w:sz w:val="20"/>
          <w:szCs w:val="20"/>
        </w:rPr>
        <w:t xml:space="preserve"> vous prie de croire, Madame</w:t>
      </w:r>
      <w:r w:rsidR="0032661B" w:rsidRPr="00A87B59">
        <w:rPr>
          <w:rFonts w:ascii="Trebuchet MS" w:hAnsi="Trebuchet MS" w:cs="Calibri"/>
          <w:color w:val="000000"/>
          <w:sz w:val="20"/>
          <w:szCs w:val="20"/>
        </w:rPr>
        <w:t xml:space="preserve"> la Présidente</w:t>
      </w:r>
      <w:r w:rsidR="00C2209B" w:rsidRPr="00A87B59">
        <w:rPr>
          <w:rFonts w:ascii="Trebuchet MS" w:hAnsi="Trebuchet MS" w:cs="Calibri"/>
          <w:color w:val="000000"/>
          <w:sz w:val="20"/>
          <w:szCs w:val="20"/>
        </w:rPr>
        <w:t xml:space="preserve">, </w:t>
      </w:r>
      <w:r w:rsidR="00AF4AAF" w:rsidRPr="00A87B59">
        <w:rPr>
          <w:rFonts w:ascii="Trebuchet MS" w:hAnsi="Trebuchet MS" w:cs="Calibri"/>
          <w:color w:val="000000"/>
          <w:sz w:val="20"/>
          <w:szCs w:val="20"/>
        </w:rPr>
        <w:t xml:space="preserve">en </w:t>
      </w:r>
      <w:r w:rsidR="00C2209B" w:rsidRPr="00A87B59">
        <w:rPr>
          <w:rFonts w:ascii="Trebuchet MS" w:hAnsi="Trebuchet MS" w:cs="Calibri"/>
          <w:color w:val="000000"/>
          <w:sz w:val="20"/>
          <w:szCs w:val="20"/>
        </w:rPr>
        <w:t xml:space="preserve">l’expression de </w:t>
      </w:r>
      <w:r w:rsidR="00AF4AAF" w:rsidRPr="00A87B59">
        <w:rPr>
          <w:rFonts w:ascii="Trebuchet MS" w:hAnsi="Trebuchet MS" w:cs="Calibri"/>
          <w:color w:val="000000"/>
          <w:sz w:val="20"/>
          <w:szCs w:val="20"/>
        </w:rPr>
        <w:t>ma</w:t>
      </w:r>
      <w:r w:rsidR="00433A45" w:rsidRPr="00A87B59">
        <w:rPr>
          <w:rFonts w:ascii="Trebuchet MS" w:hAnsi="Trebuchet MS" w:cs="Calibri"/>
          <w:color w:val="000000"/>
          <w:sz w:val="20"/>
          <w:szCs w:val="20"/>
        </w:rPr>
        <w:t xml:space="preserve"> très</w:t>
      </w:r>
      <w:r w:rsidR="00AF4AAF" w:rsidRPr="00A87B59">
        <w:rPr>
          <w:rFonts w:ascii="Trebuchet MS" w:hAnsi="Trebuchet MS" w:cs="Calibri"/>
          <w:color w:val="000000"/>
          <w:sz w:val="20"/>
          <w:szCs w:val="20"/>
        </w:rPr>
        <w:t xml:space="preserve"> haute considération</w:t>
      </w:r>
      <w:r w:rsidR="00C2209B" w:rsidRPr="00A87B59">
        <w:rPr>
          <w:rFonts w:ascii="Trebuchet MS" w:hAnsi="Trebuchet MS" w:cs="Calibri"/>
          <w:color w:val="000000"/>
          <w:sz w:val="20"/>
          <w:szCs w:val="20"/>
        </w:rPr>
        <w:t xml:space="preserve">. </w:t>
      </w:r>
    </w:p>
    <w:p w14:paraId="54B28532" w14:textId="77777777" w:rsidR="00A87B59" w:rsidRDefault="00A87B59" w:rsidP="00BB1369">
      <w:pPr>
        <w:widowControl w:val="0"/>
        <w:autoSpaceDE w:val="0"/>
        <w:autoSpaceDN w:val="0"/>
        <w:adjustRightInd w:val="0"/>
        <w:jc w:val="both"/>
        <w:rPr>
          <w:rFonts w:ascii="Trebuchet MS" w:hAnsi="Trebuchet MS" w:cs="Calibri"/>
          <w:color w:val="000000"/>
          <w:sz w:val="20"/>
          <w:szCs w:val="20"/>
        </w:rPr>
      </w:pPr>
    </w:p>
    <w:p w14:paraId="611BA415" w14:textId="248DE04F" w:rsidR="00B443F0" w:rsidRDefault="005C6F3C" w:rsidP="005B5525">
      <w:pPr>
        <w:widowControl w:val="0"/>
        <w:autoSpaceDE w:val="0"/>
        <w:autoSpaceDN w:val="0"/>
        <w:adjustRightInd w:val="0"/>
        <w:jc w:val="both"/>
        <w:rPr>
          <w:rFonts w:ascii="Trebuchet MS" w:hAnsi="Trebuchet MS" w:cs="Calibri"/>
          <w:color w:val="000000"/>
          <w:sz w:val="20"/>
          <w:szCs w:val="20"/>
        </w:rPr>
      </w:pPr>
      <w:r>
        <w:rPr>
          <w:rFonts w:ascii="Trebuchet MS" w:hAnsi="Trebuchet MS" w:cs="Calibri"/>
          <w:color w:val="000000"/>
          <w:sz w:val="20"/>
          <w:szCs w:val="20"/>
        </w:rPr>
        <w:t>(</w:t>
      </w:r>
      <w:r w:rsidR="00B443F0">
        <w:rPr>
          <w:rFonts w:ascii="Trebuchet MS" w:hAnsi="Trebuchet MS" w:cs="Calibri"/>
          <w:color w:val="000000"/>
          <w:sz w:val="20"/>
          <w:szCs w:val="20"/>
        </w:rPr>
        <w:t>Nom</w:t>
      </w:r>
      <w:r>
        <w:rPr>
          <w:rFonts w:ascii="Trebuchet MS" w:hAnsi="Trebuchet MS" w:cs="Calibri"/>
          <w:color w:val="000000"/>
          <w:sz w:val="20"/>
          <w:szCs w:val="20"/>
        </w:rPr>
        <w:t>)</w:t>
      </w:r>
    </w:p>
    <w:p w14:paraId="7C72A3CD" w14:textId="722E3963" w:rsidR="00B443F0" w:rsidRDefault="005C6F3C" w:rsidP="005B5525">
      <w:pPr>
        <w:widowControl w:val="0"/>
        <w:autoSpaceDE w:val="0"/>
        <w:autoSpaceDN w:val="0"/>
        <w:adjustRightInd w:val="0"/>
        <w:jc w:val="both"/>
        <w:rPr>
          <w:rFonts w:ascii="Trebuchet MS" w:hAnsi="Trebuchet MS" w:cs="Calibri"/>
          <w:color w:val="000000"/>
          <w:sz w:val="20"/>
          <w:szCs w:val="20"/>
        </w:rPr>
      </w:pPr>
      <w:r>
        <w:rPr>
          <w:rFonts w:ascii="Trebuchet MS" w:hAnsi="Trebuchet MS" w:cs="Calibri"/>
          <w:color w:val="000000"/>
          <w:sz w:val="20"/>
          <w:szCs w:val="20"/>
        </w:rPr>
        <w:t>(</w:t>
      </w:r>
      <w:r w:rsidR="00B443F0">
        <w:rPr>
          <w:rFonts w:ascii="Trebuchet MS" w:hAnsi="Trebuchet MS" w:cs="Calibri"/>
          <w:color w:val="000000"/>
          <w:sz w:val="20"/>
          <w:szCs w:val="20"/>
        </w:rPr>
        <w:t>Adresse</w:t>
      </w:r>
      <w:r>
        <w:rPr>
          <w:rFonts w:ascii="Trebuchet MS" w:hAnsi="Trebuchet MS" w:cs="Calibri"/>
          <w:color w:val="000000"/>
          <w:sz w:val="20"/>
          <w:szCs w:val="20"/>
        </w:rPr>
        <w:t>)</w:t>
      </w:r>
    </w:p>
    <w:p w14:paraId="293BB227" w14:textId="77777777" w:rsidR="005C6F3C" w:rsidRDefault="005C6F3C" w:rsidP="005B5525">
      <w:pPr>
        <w:widowControl w:val="0"/>
        <w:autoSpaceDE w:val="0"/>
        <w:autoSpaceDN w:val="0"/>
        <w:adjustRightInd w:val="0"/>
        <w:jc w:val="both"/>
        <w:rPr>
          <w:rFonts w:ascii="Trebuchet MS" w:hAnsi="Trebuchet MS" w:cs="Calibri"/>
          <w:color w:val="000000"/>
          <w:sz w:val="20"/>
          <w:szCs w:val="20"/>
        </w:rPr>
      </w:pPr>
    </w:p>
    <w:p w14:paraId="5502D812" w14:textId="62932AF5" w:rsidR="00B443F0" w:rsidRPr="0092690D" w:rsidRDefault="005C6F3C" w:rsidP="005B5525">
      <w:pPr>
        <w:widowControl w:val="0"/>
        <w:autoSpaceDE w:val="0"/>
        <w:autoSpaceDN w:val="0"/>
        <w:adjustRightInd w:val="0"/>
        <w:jc w:val="both"/>
        <w:rPr>
          <w:rFonts w:ascii="Trebuchet MS" w:eastAsia="Calibri" w:hAnsi="Trebuchet MS" w:cs="Arial"/>
          <w:sz w:val="20"/>
          <w:szCs w:val="20"/>
          <w:lang w:val="en-US" w:eastAsia="en-US"/>
        </w:rPr>
      </w:pPr>
      <w:r>
        <w:rPr>
          <w:rFonts w:ascii="Trebuchet MS" w:hAnsi="Trebuchet MS" w:cs="Calibri"/>
          <w:color w:val="000000"/>
          <w:sz w:val="20"/>
          <w:szCs w:val="20"/>
        </w:rPr>
        <w:t>(</w:t>
      </w:r>
      <w:r w:rsidR="00B443F0">
        <w:rPr>
          <w:rFonts w:ascii="Trebuchet MS" w:hAnsi="Trebuchet MS" w:cs="Calibri"/>
          <w:color w:val="000000"/>
          <w:sz w:val="20"/>
          <w:szCs w:val="20"/>
        </w:rPr>
        <w:t>Signature</w:t>
      </w:r>
      <w:r>
        <w:rPr>
          <w:rFonts w:ascii="Trebuchet MS" w:hAnsi="Trebuchet MS" w:cs="Calibri"/>
          <w:color w:val="000000"/>
          <w:sz w:val="20"/>
          <w:szCs w:val="20"/>
        </w:rPr>
        <w:t>)</w:t>
      </w:r>
    </w:p>
    <w:sectPr w:rsidR="00B443F0" w:rsidRPr="0092690D" w:rsidSect="00265840">
      <w:headerReference w:type="default" r:id="rId11"/>
      <w:footerReference w:type="default" r:id="rId12"/>
      <w:type w:val="continuous"/>
      <w:pgSz w:w="11906" w:h="16838"/>
      <w:pgMar w:top="567" w:right="680" w:bottom="567" w:left="68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837F8" w14:textId="77777777" w:rsidR="00D37D8D" w:rsidRDefault="00D37D8D">
      <w:r>
        <w:separator/>
      </w:r>
    </w:p>
  </w:endnote>
  <w:endnote w:type="continuationSeparator" w:id="0">
    <w:p w14:paraId="218A779D" w14:textId="77777777" w:rsidR="00D37D8D" w:rsidRDefault="00D37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mnesty Trade Gothic">
    <w:altName w:val="Corbel"/>
    <w:charset w:val="00"/>
    <w:family w:val="swiss"/>
    <w:pitch w:val="variable"/>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Trebuchet MS">
    <w:panose1 w:val="020B0603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8ACEB" w14:textId="0AEC7EAF" w:rsidR="00D37D8D" w:rsidRPr="00CD1979" w:rsidRDefault="00D37D8D" w:rsidP="00DC65AE">
    <w:pPr>
      <w:spacing w:before="100" w:beforeAutospacing="1" w:after="100" w:afterAutospacing="1"/>
      <w:rPr>
        <w:rFonts w:asciiTheme="majorHAnsi" w:hAnsiTheme="majorHAnsi"/>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AA0FC" w14:textId="77777777" w:rsidR="00D37D8D" w:rsidRDefault="00D37D8D">
      <w:r>
        <w:separator/>
      </w:r>
    </w:p>
  </w:footnote>
  <w:footnote w:type="continuationSeparator" w:id="0">
    <w:p w14:paraId="3D4B8584" w14:textId="77777777" w:rsidR="00D37D8D" w:rsidRDefault="00D37D8D">
      <w:r>
        <w:continuationSeparator/>
      </w:r>
    </w:p>
  </w:footnote>
  <w:footnote w:id="1">
    <w:p w14:paraId="3D182901" w14:textId="2B0F9508" w:rsidR="00D37D8D" w:rsidRPr="002B6269" w:rsidRDefault="00D37D8D">
      <w:pPr>
        <w:pStyle w:val="Notedebasdepage"/>
        <w:rPr>
          <w:lang w:val="de-DE"/>
        </w:rPr>
      </w:pPr>
      <w:r>
        <w:rPr>
          <w:rStyle w:val="Marquenotebasdepage"/>
        </w:rPr>
        <w:footnoteRef/>
      </w:r>
      <w:r>
        <w:t xml:space="preserve"> </w:t>
      </w:r>
      <w:r w:rsidRPr="002B6269">
        <w:rPr>
          <w:rFonts w:ascii="Trebuchet MS" w:hAnsi="Trebuchet MS"/>
          <w:sz w:val="20"/>
          <w:szCs w:val="20"/>
        </w:rPr>
        <w:t xml:space="preserve">Joint Conclusions of the </w:t>
      </w:r>
      <w:proofErr w:type="spellStart"/>
      <w:r w:rsidRPr="002B6269">
        <w:rPr>
          <w:rFonts w:ascii="Trebuchet MS" w:hAnsi="Trebuchet MS"/>
          <w:sz w:val="20"/>
          <w:szCs w:val="20"/>
        </w:rPr>
        <w:t>Economic</w:t>
      </w:r>
      <w:proofErr w:type="spellEnd"/>
      <w:r w:rsidRPr="002B6269">
        <w:rPr>
          <w:rFonts w:ascii="Trebuchet MS" w:hAnsi="Trebuchet MS"/>
          <w:sz w:val="20"/>
          <w:szCs w:val="20"/>
        </w:rPr>
        <w:t xml:space="preserve"> and Financial Dialogue </w:t>
      </w:r>
      <w:proofErr w:type="spellStart"/>
      <w:r w:rsidRPr="002B6269">
        <w:rPr>
          <w:rFonts w:ascii="Trebuchet MS" w:hAnsi="Trebuchet MS"/>
          <w:sz w:val="20"/>
          <w:szCs w:val="20"/>
        </w:rPr>
        <w:t>between</w:t>
      </w:r>
      <w:proofErr w:type="spellEnd"/>
      <w:r w:rsidRPr="002B6269">
        <w:rPr>
          <w:rFonts w:ascii="Trebuchet MS" w:hAnsi="Trebuchet MS"/>
          <w:sz w:val="20"/>
          <w:szCs w:val="20"/>
        </w:rPr>
        <w:t xml:space="preserve"> the EU and the Western Balkans and </w:t>
      </w:r>
      <w:proofErr w:type="spellStart"/>
      <w:r w:rsidRPr="002B6269">
        <w:rPr>
          <w:rFonts w:ascii="Trebuchet MS" w:hAnsi="Trebuchet MS"/>
          <w:sz w:val="20"/>
          <w:szCs w:val="20"/>
        </w:rPr>
        <w:t>Turke</w:t>
      </w:r>
      <w:r>
        <w:rPr>
          <w:rFonts w:ascii="Trebuchet MS" w:hAnsi="Trebuchet MS"/>
          <w:sz w:val="20"/>
          <w:szCs w:val="20"/>
        </w:rPr>
        <w:t>y</w:t>
      </w:r>
      <w:proofErr w:type="spellEnd"/>
      <w:r>
        <w:rPr>
          <w:rFonts w:ascii="Trebuchet MS" w:hAnsi="Trebuchet MS"/>
          <w:sz w:val="20"/>
          <w:szCs w:val="20"/>
        </w:rPr>
        <w:t xml:space="preserve"> 19 May</w:t>
      </w:r>
    </w:p>
  </w:footnote>
  <w:footnote w:id="2">
    <w:p w14:paraId="19B28B1B" w14:textId="5B669B16" w:rsidR="00D37D8D" w:rsidRDefault="00D37D8D" w:rsidP="00265840">
      <w:pPr>
        <w:pStyle w:val="NormalWeb"/>
        <w:shd w:val="clear" w:color="auto" w:fill="FFFFFF"/>
        <w:spacing w:after="60"/>
        <w:rPr>
          <w:rFonts w:ascii="Trebuchet MS" w:hAnsi="Trebuchet MS" w:cs="Arial"/>
          <w:i/>
          <w:iCs/>
          <w:sz w:val="16"/>
          <w:szCs w:val="16"/>
        </w:rPr>
      </w:pPr>
      <w:r w:rsidRPr="00391949">
        <w:rPr>
          <w:rStyle w:val="Marquenotebasdepage"/>
          <w:sz w:val="16"/>
          <w:szCs w:val="16"/>
        </w:rPr>
        <w:footnoteRef/>
      </w:r>
      <w:r w:rsidRPr="00391949">
        <w:rPr>
          <w:sz w:val="16"/>
          <w:szCs w:val="16"/>
        </w:rPr>
        <w:t xml:space="preserve"> </w:t>
      </w:r>
      <w:r w:rsidRPr="00391949">
        <w:rPr>
          <w:rFonts w:ascii="Trebuchet MS" w:hAnsi="Trebuchet MS" w:cs="Arial"/>
          <w:i/>
          <w:iCs/>
          <w:sz w:val="16"/>
          <w:szCs w:val="16"/>
        </w:rPr>
        <w:t>COMMISSION</w:t>
      </w:r>
      <w:r>
        <w:rPr>
          <w:rFonts w:ascii="Trebuchet MS" w:hAnsi="Trebuchet MS" w:cs="Arial"/>
          <w:i/>
          <w:iCs/>
          <w:sz w:val="16"/>
          <w:szCs w:val="16"/>
        </w:rPr>
        <w:t xml:space="preserve">  </w:t>
      </w:r>
      <w:r w:rsidRPr="00391949">
        <w:rPr>
          <w:rFonts w:ascii="Trebuchet MS" w:hAnsi="Trebuchet MS" w:cs="Arial"/>
          <w:i/>
          <w:iCs/>
          <w:sz w:val="16"/>
          <w:szCs w:val="16"/>
        </w:rPr>
        <w:t>EUROPÉENNE</w:t>
      </w:r>
      <w:r>
        <w:rPr>
          <w:rFonts w:ascii="Trebuchet MS" w:hAnsi="Trebuchet MS" w:cs="Arial"/>
          <w:i/>
          <w:iCs/>
          <w:sz w:val="16"/>
          <w:szCs w:val="16"/>
        </w:rPr>
        <w:t xml:space="preserve"> </w:t>
      </w:r>
      <w:r w:rsidRPr="00391949">
        <w:rPr>
          <w:rFonts w:ascii="Trebuchet MS" w:hAnsi="Trebuchet MS" w:cs="Arial"/>
          <w:i/>
          <w:iCs/>
          <w:sz w:val="16"/>
          <w:szCs w:val="16"/>
        </w:rPr>
        <w:t>Bruxelles, le 29.4.2020 COM(2020) 315 final</w:t>
      </w:r>
      <w:r>
        <w:rPr>
          <w:rFonts w:ascii="Trebuchet MS" w:hAnsi="Trebuchet MS" w:cs="Arial"/>
          <w:i/>
          <w:iCs/>
          <w:sz w:val="16"/>
          <w:szCs w:val="16"/>
        </w:rPr>
        <w:t xml:space="preserve"> </w:t>
      </w:r>
      <w:r w:rsidRPr="00391949">
        <w:rPr>
          <w:rFonts w:ascii="Trebuchet MS" w:hAnsi="Trebuchet MS" w:cs="Arial"/>
          <w:i/>
          <w:iCs/>
          <w:sz w:val="16"/>
          <w:szCs w:val="16"/>
        </w:rPr>
        <w:t>COMMUNICATION DE LA COMMISSION AU PARLEMENT EUROPÉEN, AU CONSEIL, AU COMITÉ ÉCONOMIQUE ET SOCIAL EUROPÉEN ET AU COMITÉ DES RÉGIONS</w:t>
      </w:r>
      <w:r>
        <w:rPr>
          <w:rFonts w:ascii="Trebuchet MS" w:hAnsi="Trebuchet MS" w:cs="Arial"/>
          <w:i/>
          <w:iCs/>
          <w:sz w:val="16"/>
          <w:szCs w:val="16"/>
        </w:rPr>
        <w:t xml:space="preserve"> </w:t>
      </w:r>
      <w:r w:rsidRPr="00391949">
        <w:rPr>
          <w:rFonts w:ascii="Trebuchet MS" w:hAnsi="Trebuchet MS" w:cs="Arial"/>
          <w:i/>
          <w:iCs/>
          <w:sz w:val="16"/>
          <w:szCs w:val="16"/>
        </w:rPr>
        <w:t>Soutien aux Balkans occidentaux dans la lutte contre la COVID-19 et la relance après la pandémie</w:t>
      </w:r>
      <w:r>
        <w:rPr>
          <w:rFonts w:ascii="Trebuchet MS" w:hAnsi="Trebuchet MS" w:cs="Arial"/>
          <w:i/>
          <w:iCs/>
          <w:sz w:val="16"/>
          <w:szCs w:val="16"/>
        </w:rPr>
        <w:t xml:space="preserve">. </w:t>
      </w:r>
      <w:r w:rsidRPr="00391949">
        <w:rPr>
          <w:rFonts w:ascii="Trebuchet MS" w:hAnsi="Trebuchet MS" w:cs="Arial"/>
          <w:i/>
          <w:iCs/>
          <w:sz w:val="16"/>
          <w:szCs w:val="16"/>
        </w:rPr>
        <w:t>Contribution de la Commission en vue de la réunion des dirigeants de l’UE et des Balkans occidentaux du 6 mai 2020)</w:t>
      </w:r>
      <w:r>
        <w:rPr>
          <w:rFonts w:ascii="Trebuchet MS" w:hAnsi="Trebuchet MS" w:cs="Arial"/>
          <w:i/>
          <w:iCs/>
          <w:sz w:val="16"/>
          <w:szCs w:val="16"/>
        </w:rPr>
        <w:t xml:space="preserve"> </w:t>
      </w:r>
      <w:hyperlink r:id="rId1" w:history="1">
        <w:r w:rsidRPr="003D70AB">
          <w:rPr>
            <w:rStyle w:val="Lienhypertexte"/>
            <w:rFonts w:ascii="Trebuchet MS" w:hAnsi="Trebuchet MS" w:cs="Arial"/>
            <w:i/>
            <w:iCs/>
            <w:sz w:val="16"/>
            <w:szCs w:val="16"/>
          </w:rPr>
          <w:t>https://ec.europa.eu/transparency/regdoc/rep/1/2020/FR/COM-2020-315-F1-FR-MAIN-PART-1.PDF</w:t>
        </w:r>
      </w:hyperlink>
    </w:p>
    <w:p w14:paraId="25DD84D8" w14:textId="3490123B" w:rsidR="00D37D8D" w:rsidRDefault="001574CC" w:rsidP="00265840">
      <w:pPr>
        <w:pStyle w:val="NormalWeb"/>
        <w:shd w:val="clear" w:color="auto" w:fill="FFFFFF"/>
        <w:spacing w:after="60"/>
        <w:rPr>
          <w:rFonts w:ascii="Trebuchet MS" w:hAnsi="Trebuchet MS" w:cs="Arial"/>
          <w:i/>
          <w:iCs/>
          <w:sz w:val="16"/>
          <w:szCs w:val="16"/>
        </w:rPr>
      </w:pPr>
      <w:hyperlink r:id="rId2" w:history="1">
        <w:r w:rsidRPr="003D70AB">
          <w:rPr>
            <w:rStyle w:val="Lienhypertexte"/>
            <w:rFonts w:ascii="Trebuchet MS" w:hAnsi="Trebuchet MS" w:cs="Arial"/>
            <w:i/>
            <w:iCs/>
            <w:sz w:val="16"/>
            <w:szCs w:val="16"/>
          </w:rPr>
          <w:t>https://ec.europa.eu/transparency/regdoc/rep/1/2019/FR/COM-2019-260-F1-FR-MAIN-PART-1.PDF</w:t>
        </w:r>
      </w:hyperlink>
    </w:p>
    <w:p w14:paraId="04CA3EB7" w14:textId="4B221B11" w:rsidR="001574CC" w:rsidRDefault="001574CC" w:rsidP="00265840">
      <w:pPr>
        <w:pStyle w:val="NormalWeb"/>
        <w:shd w:val="clear" w:color="auto" w:fill="FFFFFF"/>
        <w:spacing w:after="60"/>
        <w:rPr>
          <w:rFonts w:ascii="Trebuchet MS" w:hAnsi="Trebuchet MS" w:cs="Arial"/>
          <w:i/>
          <w:iCs/>
          <w:sz w:val="16"/>
          <w:szCs w:val="16"/>
        </w:rPr>
      </w:pPr>
      <w:hyperlink r:id="rId3" w:history="1">
        <w:r w:rsidRPr="003D70AB">
          <w:rPr>
            <w:rStyle w:val="Lienhypertexte"/>
            <w:rFonts w:ascii="Trebuchet MS" w:hAnsi="Trebuchet MS" w:cs="Arial"/>
            <w:i/>
            <w:iCs/>
            <w:sz w:val="16"/>
            <w:szCs w:val="16"/>
          </w:rPr>
          <w:t>https://ec.europa.eu/transparency/regdoc/rep/3/2020/EN/C-2020-3152-1-EN-MAIN-PART-1.PDF</w:t>
        </w:r>
      </w:hyperlink>
    </w:p>
    <w:p w14:paraId="01275E84" w14:textId="0AB33E4A" w:rsidR="001574CC" w:rsidRPr="00265840" w:rsidRDefault="001574CC" w:rsidP="00265840">
      <w:pPr>
        <w:pStyle w:val="NormalWeb"/>
        <w:shd w:val="clear" w:color="auto" w:fill="FFFFFF"/>
        <w:spacing w:after="60"/>
        <w:rPr>
          <w:rFonts w:ascii="Trebuchet MS" w:hAnsi="Trebuchet MS" w:cs="Arial"/>
          <w:i/>
          <w:iCs/>
          <w:sz w:val="16"/>
          <w:szCs w:val="16"/>
        </w:rPr>
      </w:pPr>
      <w:r w:rsidRPr="001574CC">
        <w:rPr>
          <w:rFonts w:ascii="Trebuchet MS" w:hAnsi="Trebuchet MS" w:cs="Arial"/>
          <w:i/>
          <w:iCs/>
          <w:sz w:val="16"/>
          <w:szCs w:val="16"/>
        </w:rPr>
        <w:t>https://ec.europa.eu/transparency/regdoc/rep/3/2020/EN/C-2020-3152-F1-EN-MAIN-PART-1.PDF</w:t>
      </w:r>
      <w:bookmarkStart w:id="3" w:name="_GoBack"/>
      <w:bookmarkEnd w:id="3"/>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18617" w14:textId="53DCD37F" w:rsidR="00D37D8D" w:rsidRPr="00A41824" w:rsidRDefault="00D37D8D" w:rsidP="0086732D">
    <w:pPr>
      <w:pStyle w:val="En-tte"/>
      <w:ind w:left="2552"/>
      <w:jc w:val="center"/>
      <w:rPr>
        <w:rFonts w:asciiTheme="majorHAnsi" w:hAnsiTheme="majorHAnsi"/>
        <w:sz w:val="18"/>
        <w:szCs w:val="18"/>
      </w:rPr>
    </w:pPr>
    <w:r w:rsidRPr="0086732D">
      <w:rPr>
        <w:rFonts w:ascii="Trebuchet MS" w:hAnsi="Trebuchet MS" w:cs="Arial"/>
        <w:sz w:val="18"/>
        <w:szCs w:val="18"/>
      </w:rPr>
      <w:t>A</w:t>
    </w:r>
    <w:r>
      <w:rPr>
        <w:rFonts w:ascii="Trebuchet MS" w:hAnsi="Trebuchet MS" w:cs="Arial"/>
        <w:sz w:val="18"/>
        <w:szCs w:val="18"/>
      </w:rPr>
      <w:t>CAT -</w:t>
    </w:r>
    <w:r>
      <w:rPr>
        <w:rFonts w:ascii="Trebuchet MS" w:hAnsi="Trebuchet MS" w:cs="Arial"/>
        <w:sz w:val="18"/>
        <w:szCs w:val="18"/>
      </w:rPr>
      <w:tab/>
      <w:t xml:space="preserve">………….  </w:t>
    </w:r>
    <w:proofErr w:type="spellStart"/>
    <w:proofErr w:type="gramStart"/>
    <w:r>
      <w:rPr>
        <w:rFonts w:ascii="Trebuchet MS" w:hAnsi="Trebuchet MS" w:cs="Arial"/>
        <w:sz w:val="18"/>
        <w:szCs w:val="18"/>
      </w:rPr>
      <w:t>is</w:t>
    </w:r>
    <w:proofErr w:type="spellEnd"/>
    <w:proofErr w:type="gramEnd"/>
    <w:r>
      <w:rPr>
        <w:rFonts w:ascii="Trebuchet MS" w:hAnsi="Trebuchet MS" w:cs="Arial"/>
        <w:sz w:val="18"/>
        <w:szCs w:val="18"/>
      </w:rPr>
      <w:t xml:space="preserve"> an </w:t>
    </w:r>
    <w:proofErr w:type="spellStart"/>
    <w:r>
      <w:rPr>
        <w:rFonts w:ascii="Trebuchet MS" w:hAnsi="Trebuchet MS" w:cs="Arial"/>
        <w:sz w:val="18"/>
        <w:szCs w:val="18"/>
      </w:rPr>
      <w:t>affiliate</w:t>
    </w:r>
    <w:proofErr w:type="spellEnd"/>
    <w:r>
      <w:rPr>
        <w:rFonts w:ascii="Trebuchet MS" w:hAnsi="Trebuchet MS" w:cs="Arial"/>
        <w:sz w:val="18"/>
        <w:szCs w:val="18"/>
      </w:rPr>
      <w:t xml:space="preserve"> of the I</w:t>
    </w:r>
    <w:r w:rsidRPr="0086732D">
      <w:rPr>
        <w:rFonts w:ascii="Trebuchet MS" w:hAnsi="Trebuchet MS" w:cs="Arial"/>
        <w:sz w:val="18"/>
        <w:szCs w:val="18"/>
      </w:rPr>
      <w:t xml:space="preserve">nternational </w:t>
    </w:r>
    <w:proofErr w:type="spellStart"/>
    <w:r w:rsidRPr="0086732D">
      <w:rPr>
        <w:rFonts w:ascii="Trebuchet MS" w:hAnsi="Trebuchet MS" w:cs="Arial"/>
        <w:sz w:val="18"/>
        <w:szCs w:val="18"/>
      </w:rPr>
      <w:t>Federation</w:t>
    </w:r>
    <w:proofErr w:type="spellEnd"/>
    <w:r w:rsidRPr="0086732D">
      <w:rPr>
        <w:rFonts w:ascii="Trebuchet MS" w:hAnsi="Trebuchet MS" w:cs="Arial"/>
        <w:sz w:val="18"/>
        <w:szCs w:val="18"/>
      </w:rPr>
      <w:t xml:space="preserve"> of the ACAT (</w:t>
    </w:r>
    <w:proofErr w:type="spellStart"/>
    <w:r w:rsidRPr="0086732D">
      <w:rPr>
        <w:rFonts w:ascii="Trebuchet MS" w:hAnsi="Trebuchet MS" w:cs="Arial"/>
        <w:sz w:val="18"/>
        <w:szCs w:val="18"/>
      </w:rPr>
      <w:t>FIACAT</w:t>
    </w:r>
    <w:proofErr w:type="spellEnd"/>
    <w:r w:rsidRPr="0086732D">
      <w:rPr>
        <w:rFonts w:ascii="Trebuchet MS" w:hAnsi="Trebuchet MS" w:cs="Arial"/>
        <w:sz w:val="18"/>
        <w:szCs w:val="18"/>
      </w:rPr>
      <w:t xml:space="preserve">), ), </w:t>
    </w:r>
    <w:proofErr w:type="spellStart"/>
    <w:r>
      <w:rPr>
        <w:rFonts w:ascii="Trebuchet MS" w:hAnsi="Trebuchet MS" w:cs="Arial"/>
        <w:sz w:val="18"/>
        <w:szCs w:val="18"/>
      </w:rPr>
      <w:t>which</w:t>
    </w:r>
    <w:proofErr w:type="spellEnd"/>
    <w:r>
      <w:rPr>
        <w:rFonts w:ascii="Trebuchet MS" w:hAnsi="Trebuchet MS" w:cs="Arial"/>
        <w:sz w:val="18"/>
        <w:szCs w:val="18"/>
      </w:rPr>
      <w:t xml:space="preserve"> has consultative </w:t>
    </w:r>
    <w:proofErr w:type="spellStart"/>
    <w:r>
      <w:rPr>
        <w:rFonts w:ascii="Trebuchet MS" w:hAnsi="Trebuchet MS" w:cs="Arial"/>
        <w:sz w:val="18"/>
        <w:szCs w:val="18"/>
      </w:rPr>
      <w:t>s</w:t>
    </w:r>
    <w:r w:rsidRPr="0086732D">
      <w:rPr>
        <w:rFonts w:ascii="Trebuchet MS" w:hAnsi="Trebuchet MS" w:cs="Arial"/>
        <w:sz w:val="18"/>
        <w:szCs w:val="18"/>
      </w:rPr>
      <w:t>status</w:t>
    </w:r>
    <w:proofErr w:type="spellEnd"/>
    <w:r w:rsidRPr="0086732D">
      <w:rPr>
        <w:rFonts w:ascii="Trebuchet MS" w:hAnsi="Trebuchet MS" w:cs="Arial"/>
        <w:sz w:val="18"/>
        <w:szCs w:val="18"/>
      </w:rPr>
      <w:t xml:space="preserve"> </w:t>
    </w:r>
    <w:proofErr w:type="spellStart"/>
    <w:r w:rsidRPr="0086732D">
      <w:rPr>
        <w:rFonts w:ascii="Trebuchet MS" w:hAnsi="Trebuchet MS" w:cs="Arial"/>
        <w:sz w:val="18"/>
        <w:szCs w:val="18"/>
      </w:rPr>
      <w:t>with</w:t>
    </w:r>
    <w:proofErr w:type="spellEnd"/>
    <w:r w:rsidRPr="0086732D">
      <w:rPr>
        <w:rFonts w:ascii="Trebuchet MS" w:hAnsi="Trebuchet MS" w:cs="Arial"/>
        <w:sz w:val="18"/>
        <w:szCs w:val="18"/>
      </w:rPr>
      <w:t xml:space="preserve"> the United Nations</w:t>
    </w:r>
  </w:p>
  <w:p w14:paraId="602204E8" w14:textId="77777777" w:rsidR="00D37D8D" w:rsidRDefault="00D37D8D" w:rsidP="0086732D">
    <w:pPr>
      <w:jc w:val="center"/>
    </w:pPr>
  </w:p>
  <w:p w14:paraId="14232F58" w14:textId="77777777" w:rsidR="00D37D8D" w:rsidRDefault="00D37D8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BEF5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2C6BC4"/>
    <w:multiLevelType w:val="multilevel"/>
    <w:tmpl w:val="2E0C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92394"/>
    <w:multiLevelType w:val="hybridMultilevel"/>
    <w:tmpl w:val="251AB5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051DE6"/>
    <w:multiLevelType w:val="multilevel"/>
    <w:tmpl w:val="4DF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AC6392"/>
    <w:multiLevelType w:val="hybridMultilevel"/>
    <w:tmpl w:val="50985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E672E4"/>
    <w:multiLevelType w:val="hybridMultilevel"/>
    <w:tmpl w:val="403A6B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714ACB"/>
    <w:multiLevelType w:val="hybridMultilevel"/>
    <w:tmpl w:val="303CE7EA"/>
    <w:lvl w:ilvl="0" w:tplc="95DA727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06A4311"/>
    <w:multiLevelType w:val="hybridMultilevel"/>
    <w:tmpl w:val="40F2E55C"/>
    <w:lvl w:ilvl="0" w:tplc="040C000F">
      <w:start w:val="1"/>
      <w:numFmt w:val="decimal"/>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9">
    <w:nsid w:val="24481EA8"/>
    <w:multiLevelType w:val="hybridMultilevel"/>
    <w:tmpl w:val="2252F266"/>
    <w:lvl w:ilvl="0" w:tplc="95DA727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4D5238"/>
    <w:multiLevelType w:val="hybridMultilevel"/>
    <w:tmpl w:val="F95E5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423D73"/>
    <w:multiLevelType w:val="multilevel"/>
    <w:tmpl w:val="67D0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CE310A"/>
    <w:multiLevelType w:val="multilevel"/>
    <w:tmpl w:val="3A3ED4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321C1899"/>
    <w:multiLevelType w:val="multilevel"/>
    <w:tmpl w:val="BF7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75A9F"/>
    <w:multiLevelType w:val="hybridMultilevel"/>
    <w:tmpl w:val="B674005E"/>
    <w:lvl w:ilvl="0" w:tplc="0414E86A">
      <w:start w:val="1"/>
      <w:numFmt w:val="bullet"/>
      <w:lvlText w:val=""/>
      <w:lvlJc w:val="left"/>
      <w:pPr>
        <w:tabs>
          <w:tab w:val="num" w:pos="967"/>
        </w:tabs>
        <w:ind w:left="967" w:hanging="340"/>
      </w:pPr>
      <w:rPr>
        <w:rFonts w:ascii="Symbol" w:hAnsi="Symbol" w:hint="default"/>
        <w:color w:val="auto"/>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39A23ED5"/>
    <w:multiLevelType w:val="hybridMultilevel"/>
    <w:tmpl w:val="67464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9DC7203"/>
    <w:multiLevelType w:val="hybridMultilevel"/>
    <w:tmpl w:val="6BECAEDE"/>
    <w:lvl w:ilvl="0" w:tplc="73DAE37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D7A2543"/>
    <w:multiLevelType w:val="hybridMultilevel"/>
    <w:tmpl w:val="877058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806499"/>
    <w:multiLevelType w:val="multilevel"/>
    <w:tmpl w:val="09BE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AA139B"/>
    <w:multiLevelType w:val="hybridMultilevel"/>
    <w:tmpl w:val="9B8261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5C612A5"/>
    <w:multiLevelType w:val="multilevel"/>
    <w:tmpl w:val="020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2D3E4F"/>
    <w:multiLevelType w:val="hybridMultilevel"/>
    <w:tmpl w:val="229E85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A13340"/>
    <w:multiLevelType w:val="hybridMultilevel"/>
    <w:tmpl w:val="A36ABA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B717C2A"/>
    <w:multiLevelType w:val="multilevel"/>
    <w:tmpl w:val="4270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21283E"/>
    <w:multiLevelType w:val="multilevel"/>
    <w:tmpl w:val="19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F2436"/>
    <w:multiLevelType w:val="multilevel"/>
    <w:tmpl w:val="B1D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887436"/>
    <w:multiLevelType w:val="hybridMultilevel"/>
    <w:tmpl w:val="3A3ED4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33786A"/>
    <w:multiLevelType w:val="hybridMultilevel"/>
    <w:tmpl w:val="B3EAAE0C"/>
    <w:lvl w:ilvl="0" w:tplc="040C0009">
      <w:start w:val="1"/>
      <w:numFmt w:val="bullet"/>
      <w:lvlText w:val=""/>
      <w:lvlJc w:val="left"/>
      <w:pPr>
        <w:ind w:left="3196" w:hanging="360"/>
      </w:pPr>
      <w:rPr>
        <w:rFonts w:ascii="Wingdings" w:hAnsi="Wingdings" w:hint="default"/>
      </w:rPr>
    </w:lvl>
    <w:lvl w:ilvl="1" w:tplc="040C0003" w:tentative="1">
      <w:start w:val="1"/>
      <w:numFmt w:val="bullet"/>
      <w:lvlText w:val="o"/>
      <w:lvlJc w:val="left"/>
      <w:pPr>
        <w:ind w:left="3916" w:hanging="360"/>
      </w:pPr>
      <w:rPr>
        <w:rFonts w:ascii="Courier New" w:hAnsi="Courier New" w:hint="default"/>
      </w:rPr>
    </w:lvl>
    <w:lvl w:ilvl="2" w:tplc="040C0005" w:tentative="1">
      <w:start w:val="1"/>
      <w:numFmt w:val="bullet"/>
      <w:lvlText w:val=""/>
      <w:lvlJc w:val="left"/>
      <w:pPr>
        <w:ind w:left="4636" w:hanging="360"/>
      </w:pPr>
      <w:rPr>
        <w:rFonts w:ascii="Wingdings" w:hAnsi="Wingdings" w:hint="default"/>
      </w:rPr>
    </w:lvl>
    <w:lvl w:ilvl="3" w:tplc="040C0001" w:tentative="1">
      <w:start w:val="1"/>
      <w:numFmt w:val="bullet"/>
      <w:lvlText w:val=""/>
      <w:lvlJc w:val="left"/>
      <w:pPr>
        <w:ind w:left="5356" w:hanging="360"/>
      </w:pPr>
      <w:rPr>
        <w:rFonts w:ascii="Symbol" w:hAnsi="Symbol" w:hint="default"/>
      </w:rPr>
    </w:lvl>
    <w:lvl w:ilvl="4" w:tplc="040C0003" w:tentative="1">
      <w:start w:val="1"/>
      <w:numFmt w:val="bullet"/>
      <w:lvlText w:val="o"/>
      <w:lvlJc w:val="left"/>
      <w:pPr>
        <w:ind w:left="6076" w:hanging="360"/>
      </w:pPr>
      <w:rPr>
        <w:rFonts w:ascii="Courier New" w:hAnsi="Courier New" w:hint="default"/>
      </w:rPr>
    </w:lvl>
    <w:lvl w:ilvl="5" w:tplc="040C0005" w:tentative="1">
      <w:start w:val="1"/>
      <w:numFmt w:val="bullet"/>
      <w:lvlText w:val=""/>
      <w:lvlJc w:val="left"/>
      <w:pPr>
        <w:ind w:left="6796" w:hanging="360"/>
      </w:pPr>
      <w:rPr>
        <w:rFonts w:ascii="Wingdings" w:hAnsi="Wingdings" w:hint="default"/>
      </w:rPr>
    </w:lvl>
    <w:lvl w:ilvl="6" w:tplc="040C0001" w:tentative="1">
      <w:start w:val="1"/>
      <w:numFmt w:val="bullet"/>
      <w:lvlText w:val=""/>
      <w:lvlJc w:val="left"/>
      <w:pPr>
        <w:ind w:left="7516" w:hanging="360"/>
      </w:pPr>
      <w:rPr>
        <w:rFonts w:ascii="Symbol" w:hAnsi="Symbol" w:hint="default"/>
      </w:rPr>
    </w:lvl>
    <w:lvl w:ilvl="7" w:tplc="040C0003" w:tentative="1">
      <w:start w:val="1"/>
      <w:numFmt w:val="bullet"/>
      <w:lvlText w:val="o"/>
      <w:lvlJc w:val="left"/>
      <w:pPr>
        <w:ind w:left="8236" w:hanging="360"/>
      </w:pPr>
      <w:rPr>
        <w:rFonts w:ascii="Courier New" w:hAnsi="Courier New" w:hint="default"/>
      </w:rPr>
    </w:lvl>
    <w:lvl w:ilvl="8" w:tplc="040C0005" w:tentative="1">
      <w:start w:val="1"/>
      <w:numFmt w:val="bullet"/>
      <w:lvlText w:val=""/>
      <w:lvlJc w:val="left"/>
      <w:pPr>
        <w:ind w:left="8956" w:hanging="360"/>
      </w:pPr>
      <w:rPr>
        <w:rFonts w:ascii="Wingdings" w:hAnsi="Wingdings" w:hint="default"/>
      </w:rPr>
    </w:lvl>
  </w:abstractNum>
  <w:abstractNum w:abstractNumId="28">
    <w:nsid w:val="5CF02466"/>
    <w:multiLevelType w:val="multilevel"/>
    <w:tmpl w:val="0A30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33377B"/>
    <w:multiLevelType w:val="multilevel"/>
    <w:tmpl w:val="53B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B943EB"/>
    <w:multiLevelType w:val="hybridMultilevel"/>
    <w:tmpl w:val="C0946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21F11C2"/>
    <w:multiLevelType w:val="hybridMultilevel"/>
    <w:tmpl w:val="E3A02D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6AB0D50"/>
    <w:multiLevelType w:val="hybridMultilevel"/>
    <w:tmpl w:val="14263B14"/>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33">
    <w:nsid w:val="6A1D20C5"/>
    <w:multiLevelType w:val="hybridMultilevel"/>
    <w:tmpl w:val="FDD6B0A0"/>
    <w:lvl w:ilvl="0" w:tplc="340AB068">
      <w:start w:val="16"/>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A5C0B64"/>
    <w:multiLevelType w:val="hybridMultilevel"/>
    <w:tmpl w:val="B6E2AF58"/>
    <w:lvl w:ilvl="0" w:tplc="6FB87DF6">
      <w:start w:val="1"/>
      <w:numFmt w:val="lowerRoman"/>
      <w:lvlText w:val="%1."/>
      <w:lvlJc w:val="left"/>
      <w:pPr>
        <w:ind w:left="780" w:hanging="720"/>
      </w:pPr>
      <w:rPr>
        <w:rFonts w:cs="Arial"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5">
    <w:nsid w:val="6C635726"/>
    <w:multiLevelType w:val="hybridMultilevel"/>
    <w:tmpl w:val="B5B21AEE"/>
    <w:lvl w:ilvl="0" w:tplc="95DA727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0FC3358"/>
    <w:multiLevelType w:val="hybridMultilevel"/>
    <w:tmpl w:val="09F20C58"/>
    <w:lvl w:ilvl="0" w:tplc="95DA727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4A065D0"/>
    <w:multiLevelType w:val="hybridMultilevel"/>
    <w:tmpl w:val="580AE2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78A5251E"/>
    <w:multiLevelType w:val="hybridMultilevel"/>
    <w:tmpl w:val="671E5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ABA0630"/>
    <w:multiLevelType w:val="hybridMultilevel"/>
    <w:tmpl w:val="05666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397B2D"/>
    <w:multiLevelType w:val="hybridMultilevel"/>
    <w:tmpl w:val="970045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D3B1267"/>
    <w:multiLevelType w:val="hybridMultilevel"/>
    <w:tmpl w:val="534602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EB81A50"/>
    <w:multiLevelType w:val="hybridMultilevel"/>
    <w:tmpl w:val="506802B2"/>
    <w:lvl w:ilvl="0" w:tplc="6BD2E6A2">
      <w:start w:val="1"/>
      <w:numFmt w:val="upperRoman"/>
      <w:lvlText w:val="%1."/>
      <w:lvlJc w:val="left"/>
      <w:pPr>
        <w:ind w:left="780" w:hanging="720"/>
      </w:pPr>
      <w:rPr>
        <w:rFonts w:ascii="Arial" w:hAnsi="Arial" w:cs="Arial" w:hint="default"/>
        <w:sz w:val="21"/>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43">
    <w:nsid w:val="7ECD4DC5"/>
    <w:multiLevelType w:val="hybridMultilevel"/>
    <w:tmpl w:val="7E922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F2F7FCB"/>
    <w:multiLevelType w:val="multilevel"/>
    <w:tmpl w:val="B4D2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33"/>
  </w:num>
  <w:num w:numId="4">
    <w:abstractNumId w:val="1"/>
  </w:num>
  <w:num w:numId="5">
    <w:abstractNumId w:val="22"/>
  </w:num>
  <w:num w:numId="6">
    <w:abstractNumId w:val="28"/>
  </w:num>
  <w:num w:numId="7">
    <w:abstractNumId w:val="26"/>
  </w:num>
  <w:num w:numId="8">
    <w:abstractNumId w:val="12"/>
  </w:num>
  <w:num w:numId="9">
    <w:abstractNumId w:val="41"/>
  </w:num>
  <w:num w:numId="10">
    <w:abstractNumId w:val="27"/>
  </w:num>
  <w:num w:numId="11">
    <w:abstractNumId w:val="3"/>
  </w:num>
  <w:num w:numId="12">
    <w:abstractNumId w:val="18"/>
  </w:num>
  <w:num w:numId="13">
    <w:abstractNumId w:val="23"/>
  </w:num>
  <w:num w:numId="14">
    <w:abstractNumId w:val="24"/>
  </w:num>
  <w:num w:numId="15">
    <w:abstractNumId w:val="4"/>
  </w:num>
  <w:num w:numId="16">
    <w:abstractNumId w:val="20"/>
  </w:num>
  <w:num w:numId="17">
    <w:abstractNumId w:val="11"/>
  </w:num>
  <w:num w:numId="18">
    <w:abstractNumId w:val="29"/>
  </w:num>
  <w:num w:numId="19">
    <w:abstractNumId w:val="44"/>
  </w:num>
  <w:num w:numId="20">
    <w:abstractNumId w:val="32"/>
  </w:num>
  <w:num w:numId="21">
    <w:abstractNumId w:val="17"/>
  </w:num>
  <w:num w:numId="22">
    <w:abstractNumId w:val="31"/>
  </w:num>
  <w:num w:numId="23">
    <w:abstractNumId w:val="37"/>
  </w:num>
  <w:num w:numId="24">
    <w:abstractNumId w:val="8"/>
  </w:num>
  <w:num w:numId="25">
    <w:abstractNumId w:val="42"/>
  </w:num>
  <w:num w:numId="26">
    <w:abstractNumId w:val="43"/>
  </w:num>
  <w:num w:numId="27">
    <w:abstractNumId w:val="35"/>
  </w:num>
  <w:num w:numId="28">
    <w:abstractNumId w:val="36"/>
  </w:num>
  <w:num w:numId="29">
    <w:abstractNumId w:val="9"/>
  </w:num>
  <w:num w:numId="30">
    <w:abstractNumId w:val="7"/>
  </w:num>
  <w:num w:numId="31">
    <w:abstractNumId w:val="13"/>
  </w:num>
  <w:num w:numId="32">
    <w:abstractNumId w:val="34"/>
  </w:num>
  <w:num w:numId="33">
    <w:abstractNumId w:val="6"/>
  </w:num>
  <w:num w:numId="34">
    <w:abstractNumId w:val="16"/>
  </w:num>
  <w:num w:numId="35">
    <w:abstractNumId w:val="38"/>
  </w:num>
  <w:num w:numId="36">
    <w:abstractNumId w:val="39"/>
  </w:num>
  <w:num w:numId="37">
    <w:abstractNumId w:val="25"/>
  </w:num>
  <w:num w:numId="38">
    <w:abstractNumId w:val="19"/>
  </w:num>
  <w:num w:numId="39">
    <w:abstractNumId w:val="2"/>
  </w:num>
  <w:num w:numId="40">
    <w:abstractNumId w:val="10"/>
  </w:num>
  <w:num w:numId="41">
    <w:abstractNumId w:val="5"/>
  </w:num>
  <w:num w:numId="42">
    <w:abstractNumId w:val="30"/>
  </w:num>
  <w:num w:numId="43">
    <w:abstractNumId w:val="15"/>
  </w:num>
  <w:num w:numId="44">
    <w:abstractNumId w:val="21"/>
  </w:num>
  <w:num w:numId="45">
    <w:abstractNumId w:val="4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nadette Jung">
    <w15:presenceInfo w15:providerId="Windows Live" w15:userId="3a1f32935dfe3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E3F"/>
    <w:rsid w:val="00005E68"/>
    <w:rsid w:val="000061B9"/>
    <w:rsid w:val="00007D46"/>
    <w:rsid w:val="0001318B"/>
    <w:rsid w:val="00015D18"/>
    <w:rsid w:val="000163E5"/>
    <w:rsid w:val="00017968"/>
    <w:rsid w:val="000219E0"/>
    <w:rsid w:val="0002499E"/>
    <w:rsid w:val="00025E04"/>
    <w:rsid w:val="00032AB0"/>
    <w:rsid w:val="000350BD"/>
    <w:rsid w:val="0004149B"/>
    <w:rsid w:val="000420B7"/>
    <w:rsid w:val="000478F6"/>
    <w:rsid w:val="00060D42"/>
    <w:rsid w:val="000652E2"/>
    <w:rsid w:val="00066FEE"/>
    <w:rsid w:val="00071428"/>
    <w:rsid w:val="00071F0C"/>
    <w:rsid w:val="00074C02"/>
    <w:rsid w:val="00075029"/>
    <w:rsid w:val="00087312"/>
    <w:rsid w:val="00091E19"/>
    <w:rsid w:val="000943E3"/>
    <w:rsid w:val="000A246A"/>
    <w:rsid w:val="000A3489"/>
    <w:rsid w:val="000A55FF"/>
    <w:rsid w:val="000A57A8"/>
    <w:rsid w:val="000A61A8"/>
    <w:rsid w:val="000A7363"/>
    <w:rsid w:val="000B5A44"/>
    <w:rsid w:val="000D37A7"/>
    <w:rsid w:val="000D7278"/>
    <w:rsid w:val="000E6B66"/>
    <w:rsid w:val="000F3C1A"/>
    <w:rsid w:val="000F41CB"/>
    <w:rsid w:val="000F4679"/>
    <w:rsid w:val="000F49EF"/>
    <w:rsid w:val="000F4F36"/>
    <w:rsid w:val="000F7E14"/>
    <w:rsid w:val="001033AE"/>
    <w:rsid w:val="00104B43"/>
    <w:rsid w:val="00112E7E"/>
    <w:rsid w:val="00116DAB"/>
    <w:rsid w:val="00117D0B"/>
    <w:rsid w:val="00126CC7"/>
    <w:rsid w:val="0013274E"/>
    <w:rsid w:val="00134EAF"/>
    <w:rsid w:val="00143004"/>
    <w:rsid w:val="00143C0E"/>
    <w:rsid w:val="00146CDE"/>
    <w:rsid w:val="001574CC"/>
    <w:rsid w:val="00164548"/>
    <w:rsid w:val="00166C42"/>
    <w:rsid w:val="00172256"/>
    <w:rsid w:val="00173798"/>
    <w:rsid w:val="00175C6B"/>
    <w:rsid w:val="001760E6"/>
    <w:rsid w:val="00180523"/>
    <w:rsid w:val="00180A07"/>
    <w:rsid w:val="001820EA"/>
    <w:rsid w:val="00185BDC"/>
    <w:rsid w:val="0019357C"/>
    <w:rsid w:val="001968EE"/>
    <w:rsid w:val="001A4DE3"/>
    <w:rsid w:val="001A7386"/>
    <w:rsid w:val="001B32DB"/>
    <w:rsid w:val="001B3515"/>
    <w:rsid w:val="001B4124"/>
    <w:rsid w:val="001B587C"/>
    <w:rsid w:val="001E7482"/>
    <w:rsid w:val="001F251D"/>
    <w:rsid w:val="001F6BBE"/>
    <w:rsid w:val="001F7B11"/>
    <w:rsid w:val="0021638C"/>
    <w:rsid w:val="002367FB"/>
    <w:rsid w:val="00236C72"/>
    <w:rsid w:val="002415C1"/>
    <w:rsid w:val="00254087"/>
    <w:rsid w:val="002563C5"/>
    <w:rsid w:val="00265840"/>
    <w:rsid w:val="00265AA4"/>
    <w:rsid w:val="00267CDF"/>
    <w:rsid w:val="00271CAB"/>
    <w:rsid w:val="002740D6"/>
    <w:rsid w:val="00290EA3"/>
    <w:rsid w:val="00292B24"/>
    <w:rsid w:val="00294BA0"/>
    <w:rsid w:val="00297958"/>
    <w:rsid w:val="002A37C0"/>
    <w:rsid w:val="002A3FEE"/>
    <w:rsid w:val="002B2D1A"/>
    <w:rsid w:val="002B6269"/>
    <w:rsid w:val="002B74F0"/>
    <w:rsid w:val="002C063C"/>
    <w:rsid w:val="002C0FFC"/>
    <w:rsid w:val="002C2236"/>
    <w:rsid w:val="002D5E4C"/>
    <w:rsid w:val="002D7577"/>
    <w:rsid w:val="002D7C57"/>
    <w:rsid w:val="002E2D38"/>
    <w:rsid w:val="002E4884"/>
    <w:rsid w:val="002F1026"/>
    <w:rsid w:val="0032661B"/>
    <w:rsid w:val="00327458"/>
    <w:rsid w:val="003275A5"/>
    <w:rsid w:val="00331174"/>
    <w:rsid w:val="00331547"/>
    <w:rsid w:val="00337A15"/>
    <w:rsid w:val="00337AA8"/>
    <w:rsid w:val="0034403A"/>
    <w:rsid w:val="003670DF"/>
    <w:rsid w:val="00371B30"/>
    <w:rsid w:val="00371C0A"/>
    <w:rsid w:val="00376E8C"/>
    <w:rsid w:val="00391949"/>
    <w:rsid w:val="003A0AA4"/>
    <w:rsid w:val="003A5827"/>
    <w:rsid w:val="003A5E3F"/>
    <w:rsid w:val="003A5EC0"/>
    <w:rsid w:val="003B14CF"/>
    <w:rsid w:val="003B5B49"/>
    <w:rsid w:val="003C757E"/>
    <w:rsid w:val="003D182E"/>
    <w:rsid w:val="003F1EEC"/>
    <w:rsid w:val="0040523E"/>
    <w:rsid w:val="0041177D"/>
    <w:rsid w:val="00415518"/>
    <w:rsid w:val="00417103"/>
    <w:rsid w:val="004242A2"/>
    <w:rsid w:val="00432CBD"/>
    <w:rsid w:val="00433A45"/>
    <w:rsid w:val="00452161"/>
    <w:rsid w:val="00454600"/>
    <w:rsid w:val="004546AB"/>
    <w:rsid w:val="00457DD0"/>
    <w:rsid w:val="00457F34"/>
    <w:rsid w:val="00464E21"/>
    <w:rsid w:val="004654B7"/>
    <w:rsid w:val="0047121C"/>
    <w:rsid w:val="00471F25"/>
    <w:rsid w:val="00484076"/>
    <w:rsid w:val="0049062B"/>
    <w:rsid w:val="00495C78"/>
    <w:rsid w:val="004A3202"/>
    <w:rsid w:val="004A45D0"/>
    <w:rsid w:val="004D27C1"/>
    <w:rsid w:val="004D3BCE"/>
    <w:rsid w:val="004D73FE"/>
    <w:rsid w:val="004E5DC4"/>
    <w:rsid w:val="004E67EF"/>
    <w:rsid w:val="004F044A"/>
    <w:rsid w:val="004F3E61"/>
    <w:rsid w:val="004F673E"/>
    <w:rsid w:val="005064BF"/>
    <w:rsid w:val="00510335"/>
    <w:rsid w:val="005104E6"/>
    <w:rsid w:val="005127EC"/>
    <w:rsid w:val="00513D3D"/>
    <w:rsid w:val="00535AF6"/>
    <w:rsid w:val="0054372C"/>
    <w:rsid w:val="0054422B"/>
    <w:rsid w:val="005511B7"/>
    <w:rsid w:val="00553010"/>
    <w:rsid w:val="00553F19"/>
    <w:rsid w:val="0055622F"/>
    <w:rsid w:val="005566EF"/>
    <w:rsid w:val="00573193"/>
    <w:rsid w:val="00573991"/>
    <w:rsid w:val="00573F9B"/>
    <w:rsid w:val="00576DE8"/>
    <w:rsid w:val="00594B59"/>
    <w:rsid w:val="005A0F15"/>
    <w:rsid w:val="005B072F"/>
    <w:rsid w:val="005B0BF7"/>
    <w:rsid w:val="005B1AA9"/>
    <w:rsid w:val="005B5525"/>
    <w:rsid w:val="005C6F3C"/>
    <w:rsid w:val="005D4FA6"/>
    <w:rsid w:val="005E0D54"/>
    <w:rsid w:val="005E6354"/>
    <w:rsid w:val="005E67CB"/>
    <w:rsid w:val="005E7997"/>
    <w:rsid w:val="005F2953"/>
    <w:rsid w:val="00600CE5"/>
    <w:rsid w:val="00600F99"/>
    <w:rsid w:val="006149FE"/>
    <w:rsid w:val="00620739"/>
    <w:rsid w:val="00624060"/>
    <w:rsid w:val="00631BCC"/>
    <w:rsid w:val="00637485"/>
    <w:rsid w:val="00650441"/>
    <w:rsid w:val="00652297"/>
    <w:rsid w:val="00661DF6"/>
    <w:rsid w:val="006732CE"/>
    <w:rsid w:val="0068587F"/>
    <w:rsid w:val="00690519"/>
    <w:rsid w:val="006924F1"/>
    <w:rsid w:val="00695515"/>
    <w:rsid w:val="006A2554"/>
    <w:rsid w:val="006A62A0"/>
    <w:rsid w:val="006B5C12"/>
    <w:rsid w:val="006C3B58"/>
    <w:rsid w:val="006C46B2"/>
    <w:rsid w:val="006D5103"/>
    <w:rsid w:val="006E3202"/>
    <w:rsid w:val="006E55A9"/>
    <w:rsid w:val="006E77C5"/>
    <w:rsid w:val="006F00D6"/>
    <w:rsid w:val="007005A6"/>
    <w:rsid w:val="00700B82"/>
    <w:rsid w:val="00703423"/>
    <w:rsid w:val="00704B01"/>
    <w:rsid w:val="00707733"/>
    <w:rsid w:val="00713311"/>
    <w:rsid w:val="007221D3"/>
    <w:rsid w:val="007309AB"/>
    <w:rsid w:val="00732184"/>
    <w:rsid w:val="00757075"/>
    <w:rsid w:val="007662FD"/>
    <w:rsid w:val="007804F3"/>
    <w:rsid w:val="00784234"/>
    <w:rsid w:val="0078603F"/>
    <w:rsid w:val="0079506B"/>
    <w:rsid w:val="007B252F"/>
    <w:rsid w:val="007B26EA"/>
    <w:rsid w:val="007B70D0"/>
    <w:rsid w:val="007C016B"/>
    <w:rsid w:val="007C3B5C"/>
    <w:rsid w:val="007E6486"/>
    <w:rsid w:val="007E6C05"/>
    <w:rsid w:val="007F445B"/>
    <w:rsid w:val="007F72A2"/>
    <w:rsid w:val="007F793F"/>
    <w:rsid w:val="00800104"/>
    <w:rsid w:val="00802B80"/>
    <w:rsid w:val="00806745"/>
    <w:rsid w:val="00830333"/>
    <w:rsid w:val="0083422F"/>
    <w:rsid w:val="00850B88"/>
    <w:rsid w:val="00852EB4"/>
    <w:rsid w:val="008532A5"/>
    <w:rsid w:val="00856081"/>
    <w:rsid w:val="00866298"/>
    <w:rsid w:val="0086732D"/>
    <w:rsid w:val="00873E7A"/>
    <w:rsid w:val="0088277D"/>
    <w:rsid w:val="00890682"/>
    <w:rsid w:val="00891E0A"/>
    <w:rsid w:val="008A01B6"/>
    <w:rsid w:val="008A6FE3"/>
    <w:rsid w:val="008B45F7"/>
    <w:rsid w:val="008C0B32"/>
    <w:rsid w:val="008C1036"/>
    <w:rsid w:val="008C381E"/>
    <w:rsid w:val="008D0CD4"/>
    <w:rsid w:val="008D2D7E"/>
    <w:rsid w:val="008D3C87"/>
    <w:rsid w:val="008E12AC"/>
    <w:rsid w:val="008F2ABC"/>
    <w:rsid w:val="008F48EC"/>
    <w:rsid w:val="008F7F2A"/>
    <w:rsid w:val="00904EAA"/>
    <w:rsid w:val="009071F3"/>
    <w:rsid w:val="009179E6"/>
    <w:rsid w:val="009243B3"/>
    <w:rsid w:val="0092690D"/>
    <w:rsid w:val="00930A57"/>
    <w:rsid w:val="00935E2B"/>
    <w:rsid w:val="00946EE0"/>
    <w:rsid w:val="009506DF"/>
    <w:rsid w:val="00964FDD"/>
    <w:rsid w:val="00974EB9"/>
    <w:rsid w:val="00977A41"/>
    <w:rsid w:val="0099016C"/>
    <w:rsid w:val="00991AC6"/>
    <w:rsid w:val="00994AFF"/>
    <w:rsid w:val="00994CA1"/>
    <w:rsid w:val="009A373A"/>
    <w:rsid w:val="009B0821"/>
    <w:rsid w:val="009B3F3F"/>
    <w:rsid w:val="009B51FB"/>
    <w:rsid w:val="009C244C"/>
    <w:rsid w:val="009C388F"/>
    <w:rsid w:val="009D32B9"/>
    <w:rsid w:val="009D57C6"/>
    <w:rsid w:val="00A025B0"/>
    <w:rsid w:val="00A02D2C"/>
    <w:rsid w:val="00A040AB"/>
    <w:rsid w:val="00A043B3"/>
    <w:rsid w:val="00A12FAC"/>
    <w:rsid w:val="00A22880"/>
    <w:rsid w:val="00A244BB"/>
    <w:rsid w:val="00A36E25"/>
    <w:rsid w:val="00A41824"/>
    <w:rsid w:val="00A46F4B"/>
    <w:rsid w:val="00A475FB"/>
    <w:rsid w:val="00A516D7"/>
    <w:rsid w:val="00A570DB"/>
    <w:rsid w:val="00A652C7"/>
    <w:rsid w:val="00A65C86"/>
    <w:rsid w:val="00A6637B"/>
    <w:rsid w:val="00A81B4D"/>
    <w:rsid w:val="00A82DD8"/>
    <w:rsid w:val="00A87B59"/>
    <w:rsid w:val="00AA1DA2"/>
    <w:rsid w:val="00AA4C7F"/>
    <w:rsid w:val="00AA6CA5"/>
    <w:rsid w:val="00AB0947"/>
    <w:rsid w:val="00AB1085"/>
    <w:rsid w:val="00AB5335"/>
    <w:rsid w:val="00AB5C83"/>
    <w:rsid w:val="00AE2838"/>
    <w:rsid w:val="00AE5277"/>
    <w:rsid w:val="00AE56A0"/>
    <w:rsid w:val="00AF2C22"/>
    <w:rsid w:val="00AF4AAF"/>
    <w:rsid w:val="00AF6616"/>
    <w:rsid w:val="00B11C6F"/>
    <w:rsid w:val="00B13506"/>
    <w:rsid w:val="00B23D09"/>
    <w:rsid w:val="00B3124E"/>
    <w:rsid w:val="00B35747"/>
    <w:rsid w:val="00B443F0"/>
    <w:rsid w:val="00B47865"/>
    <w:rsid w:val="00B47F77"/>
    <w:rsid w:val="00B545E6"/>
    <w:rsid w:val="00B62D30"/>
    <w:rsid w:val="00B72384"/>
    <w:rsid w:val="00B73561"/>
    <w:rsid w:val="00B807DA"/>
    <w:rsid w:val="00B82411"/>
    <w:rsid w:val="00B86C66"/>
    <w:rsid w:val="00B91147"/>
    <w:rsid w:val="00B97D20"/>
    <w:rsid w:val="00BA1AC0"/>
    <w:rsid w:val="00BA6A89"/>
    <w:rsid w:val="00BB1369"/>
    <w:rsid w:val="00BC7872"/>
    <w:rsid w:val="00BD0AFA"/>
    <w:rsid w:val="00BD0FE1"/>
    <w:rsid w:val="00BD6263"/>
    <w:rsid w:val="00BE61E0"/>
    <w:rsid w:val="00BF049A"/>
    <w:rsid w:val="00BF106F"/>
    <w:rsid w:val="00BF34EA"/>
    <w:rsid w:val="00BF3798"/>
    <w:rsid w:val="00BF3ADA"/>
    <w:rsid w:val="00BF5CD9"/>
    <w:rsid w:val="00BF6A53"/>
    <w:rsid w:val="00C06489"/>
    <w:rsid w:val="00C1488D"/>
    <w:rsid w:val="00C20D04"/>
    <w:rsid w:val="00C2209B"/>
    <w:rsid w:val="00C2387A"/>
    <w:rsid w:val="00C32955"/>
    <w:rsid w:val="00C3506D"/>
    <w:rsid w:val="00C42A4B"/>
    <w:rsid w:val="00C452F7"/>
    <w:rsid w:val="00C53C91"/>
    <w:rsid w:val="00C61647"/>
    <w:rsid w:val="00C62A70"/>
    <w:rsid w:val="00C66CF4"/>
    <w:rsid w:val="00C72ACA"/>
    <w:rsid w:val="00C747F7"/>
    <w:rsid w:val="00C75617"/>
    <w:rsid w:val="00C76A02"/>
    <w:rsid w:val="00C7727C"/>
    <w:rsid w:val="00C8679A"/>
    <w:rsid w:val="00C87A4A"/>
    <w:rsid w:val="00C942BB"/>
    <w:rsid w:val="00C955AD"/>
    <w:rsid w:val="00C9748B"/>
    <w:rsid w:val="00C97B7D"/>
    <w:rsid w:val="00CA316E"/>
    <w:rsid w:val="00CB56CB"/>
    <w:rsid w:val="00CC7CF1"/>
    <w:rsid w:val="00CD1979"/>
    <w:rsid w:val="00CD1F00"/>
    <w:rsid w:val="00CE0420"/>
    <w:rsid w:val="00CE4F7F"/>
    <w:rsid w:val="00CE5D4D"/>
    <w:rsid w:val="00CE750B"/>
    <w:rsid w:val="00CF21F7"/>
    <w:rsid w:val="00CF67CF"/>
    <w:rsid w:val="00D01734"/>
    <w:rsid w:val="00D1231C"/>
    <w:rsid w:val="00D177F6"/>
    <w:rsid w:val="00D24E4C"/>
    <w:rsid w:val="00D35B5B"/>
    <w:rsid w:val="00D36F40"/>
    <w:rsid w:val="00D37D8D"/>
    <w:rsid w:val="00D402C0"/>
    <w:rsid w:val="00D44AA8"/>
    <w:rsid w:val="00D45381"/>
    <w:rsid w:val="00D47C99"/>
    <w:rsid w:val="00D513C2"/>
    <w:rsid w:val="00D539BA"/>
    <w:rsid w:val="00D56988"/>
    <w:rsid w:val="00D64484"/>
    <w:rsid w:val="00D730A1"/>
    <w:rsid w:val="00D753CF"/>
    <w:rsid w:val="00D80DA6"/>
    <w:rsid w:val="00D80DEC"/>
    <w:rsid w:val="00D80E33"/>
    <w:rsid w:val="00D866DD"/>
    <w:rsid w:val="00D925CA"/>
    <w:rsid w:val="00D92FB2"/>
    <w:rsid w:val="00D96196"/>
    <w:rsid w:val="00D96C49"/>
    <w:rsid w:val="00D975D0"/>
    <w:rsid w:val="00DB3A64"/>
    <w:rsid w:val="00DB639D"/>
    <w:rsid w:val="00DC4465"/>
    <w:rsid w:val="00DC4482"/>
    <w:rsid w:val="00DC65AE"/>
    <w:rsid w:val="00DD2D4E"/>
    <w:rsid w:val="00DD2E9A"/>
    <w:rsid w:val="00DD4582"/>
    <w:rsid w:val="00E03DFC"/>
    <w:rsid w:val="00E10DCD"/>
    <w:rsid w:val="00E13D47"/>
    <w:rsid w:val="00E523E9"/>
    <w:rsid w:val="00E529E5"/>
    <w:rsid w:val="00E61D3A"/>
    <w:rsid w:val="00E65F25"/>
    <w:rsid w:val="00E7010F"/>
    <w:rsid w:val="00E77FD2"/>
    <w:rsid w:val="00E80E0B"/>
    <w:rsid w:val="00E87461"/>
    <w:rsid w:val="00E87D55"/>
    <w:rsid w:val="00E97F08"/>
    <w:rsid w:val="00EA6998"/>
    <w:rsid w:val="00EB2D67"/>
    <w:rsid w:val="00EC2015"/>
    <w:rsid w:val="00EC2B44"/>
    <w:rsid w:val="00EC7083"/>
    <w:rsid w:val="00EC7765"/>
    <w:rsid w:val="00ED7958"/>
    <w:rsid w:val="00EE1345"/>
    <w:rsid w:val="00EE4642"/>
    <w:rsid w:val="00EF27AD"/>
    <w:rsid w:val="00EF4143"/>
    <w:rsid w:val="00EF52C3"/>
    <w:rsid w:val="00F00800"/>
    <w:rsid w:val="00F00A4B"/>
    <w:rsid w:val="00F03B44"/>
    <w:rsid w:val="00F10324"/>
    <w:rsid w:val="00F13D63"/>
    <w:rsid w:val="00F14ED6"/>
    <w:rsid w:val="00F154F9"/>
    <w:rsid w:val="00F25AA1"/>
    <w:rsid w:val="00F271BC"/>
    <w:rsid w:val="00F34EB8"/>
    <w:rsid w:val="00F35DA6"/>
    <w:rsid w:val="00F4031D"/>
    <w:rsid w:val="00F508A5"/>
    <w:rsid w:val="00F529C8"/>
    <w:rsid w:val="00F53139"/>
    <w:rsid w:val="00F53CF8"/>
    <w:rsid w:val="00F5779D"/>
    <w:rsid w:val="00F768BE"/>
    <w:rsid w:val="00F83046"/>
    <w:rsid w:val="00F9107F"/>
    <w:rsid w:val="00F913D1"/>
    <w:rsid w:val="00F936D6"/>
    <w:rsid w:val="00FA716E"/>
    <w:rsid w:val="00FB5451"/>
    <w:rsid w:val="00FC4E42"/>
    <w:rsid w:val="00FC6016"/>
    <w:rsid w:val="00FC655D"/>
    <w:rsid w:val="00FE6978"/>
    <w:rsid w:val="00FF6A32"/>
    <w:rsid w:val="00FF6EAC"/>
  </w:rsids>
  <m:mathPr>
    <m:mathFont m:val="Cambria Math"/>
    <m:brkBin m:val="before"/>
    <m:brkBinSub m:val="--"/>
    <m:smallFrac/>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68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E3F"/>
    <w:rPr>
      <w:sz w:val="24"/>
      <w:szCs w:val="24"/>
    </w:rPr>
  </w:style>
  <w:style w:type="paragraph" w:styleId="Titre1">
    <w:name w:val="heading 1"/>
    <w:basedOn w:val="Normal"/>
    <w:next w:val="Normal"/>
    <w:link w:val="Titre1Car"/>
    <w:qFormat/>
    <w:rsid w:val="000D37A7"/>
    <w:pPr>
      <w:keepNext/>
      <w:spacing w:before="240" w:after="60"/>
      <w:outlineLvl w:val="0"/>
    </w:pPr>
    <w:rPr>
      <w:rFonts w:ascii="Calibri" w:eastAsia="MS Gothic" w:hAnsi="Calibri"/>
      <w:b/>
      <w:bCs/>
      <w:kern w:val="32"/>
      <w:sz w:val="32"/>
      <w:szCs w:val="32"/>
    </w:rPr>
  </w:style>
  <w:style w:type="paragraph" w:styleId="Titre2">
    <w:name w:val="heading 2"/>
    <w:basedOn w:val="Normal"/>
    <w:next w:val="Normal"/>
    <w:link w:val="Titre2Car"/>
    <w:unhideWhenUsed/>
    <w:qFormat/>
    <w:rsid w:val="00EE1345"/>
    <w:pPr>
      <w:keepNext/>
      <w:spacing w:before="240" w:after="60"/>
      <w:outlineLvl w:val="1"/>
    </w:pPr>
    <w:rPr>
      <w:rFonts w:ascii="Calibri" w:eastAsia="MS Gothic" w:hAnsi="Calibri"/>
      <w:b/>
      <w:bCs/>
      <w:i/>
      <w:iCs/>
      <w:sz w:val="28"/>
      <w:szCs w:val="28"/>
    </w:rPr>
  </w:style>
  <w:style w:type="paragraph" w:styleId="Titre3">
    <w:name w:val="heading 3"/>
    <w:basedOn w:val="Normal"/>
    <w:next w:val="Normal"/>
    <w:link w:val="Titre3Car"/>
    <w:uiPriority w:val="9"/>
    <w:unhideWhenUsed/>
    <w:qFormat/>
    <w:rsid w:val="008B45F7"/>
    <w:pPr>
      <w:keepNext/>
      <w:keepLines/>
      <w:spacing w:before="200"/>
      <w:outlineLvl w:val="2"/>
    </w:pPr>
    <w:rPr>
      <w:rFonts w:ascii="Calibri" w:eastAsia="MS Gothic" w:hAnsi="Calibri"/>
      <w:b/>
      <w:bCs/>
      <w:color w:val="4F81BD"/>
    </w:rPr>
  </w:style>
  <w:style w:type="paragraph" w:styleId="Titre6">
    <w:name w:val="heading 6"/>
    <w:basedOn w:val="Normal"/>
    <w:next w:val="Normal"/>
    <w:link w:val="Titre6Car"/>
    <w:semiHidden/>
    <w:unhideWhenUsed/>
    <w:qFormat/>
    <w:rsid w:val="000E6B66"/>
    <w:pPr>
      <w:spacing w:before="240" w:after="60"/>
      <w:outlineLvl w:val="5"/>
    </w:pPr>
    <w:rPr>
      <w:rFonts w:ascii="Cambria" w:eastAsia="MS Mincho" w:hAnsi="Cambria"/>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34403A"/>
    <w:rPr>
      <w:color w:val="0000FF"/>
      <w:u w:val="single"/>
    </w:rPr>
  </w:style>
  <w:style w:type="paragraph" w:styleId="Textedebulles">
    <w:name w:val="Balloon Text"/>
    <w:basedOn w:val="Normal"/>
    <w:semiHidden/>
    <w:rsid w:val="0083422F"/>
    <w:rPr>
      <w:rFonts w:ascii="Tahoma" w:hAnsi="Tahoma" w:cs="Tahoma"/>
      <w:sz w:val="16"/>
      <w:szCs w:val="16"/>
    </w:rPr>
  </w:style>
  <w:style w:type="paragraph" w:styleId="En-tte">
    <w:name w:val="header"/>
    <w:basedOn w:val="Normal"/>
    <w:rsid w:val="00594B59"/>
    <w:pPr>
      <w:tabs>
        <w:tab w:val="center" w:pos="4536"/>
        <w:tab w:val="right" w:pos="9072"/>
      </w:tabs>
    </w:pPr>
  </w:style>
  <w:style w:type="paragraph" w:styleId="Pieddepage">
    <w:name w:val="footer"/>
    <w:basedOn w:val="Normal"/>
    <w:link w:val="PieddepageCar"/>
    <w:uiPriority w:val="99"/>
    <w:rsid w:val="00594B59"/>
    <w:pPr>
      <w:tabs>
        <w:tab w:val="center" w:pos="4536"/>
        <w:tab w:val="right" w:pos="9072"/>
      </w:tabs>
    </w:pPr>
  </w:style>
  <w:style w:type="paragraph" w:customStyle="1" w:styleId="Default">
    <w:name w:val="Default"/>
    <w:rsid w:val="0078603F"/>
    <w:pPr>
      <w:autoSpaceDE w:val="0"/>
      <w:autoSpaceDN w:val="0"/>
      <w:adjustRightInd w:val="0"/>
    </w:pPr>
    <w:rPr>
      <w:rFonts w:ascii="Garamond" w:eastAsia="Calibri" w:hAnsi="Garamond" w:cs="Garamond"/>
      <w:color w:val="000000"/>
      <w:sz w:val="24"/>
      <w:szCs w:val="24"/>
      <w:lang w:val="fr-CH" w:eastAsia="fr-CH"/>
    </w:rPr>
  </w:style>
  <w:style w:type="paragraph" w:customStyle="1" w:styleId="AITableHeading">
    <w:name w:val="AI Table Heading"/>
    <w:basedOn w:val="Normal"/>
    <w:rsid w:val="0078603F"/>
    <w:pPr>
      <w:tabs>
        <w:tab w:val="left" w:pos="567"/>
      </w:tabs>
      <w:adjustRightInd w:val="0"/>
      <w:snapToGrid w:val="0"/>
    </w:pPr>
    <w:rPr>
      <w:rFonts w:ascii="Amnesty Trade Gothic" w:eastAsia="SimSun" w:hAnsi="Amnesty Trade Gothic" w:cs="Amnesty Trade Gothic"/>
      <w:b/>
      <w:bCs/>
      <w:sz w:val="20"/>
      <w:szCs w:val="20"/>
      <w:lang w:val="en-GB" w:eastAsia="zh-CN"/>
    </w:rPr>
  </w:style>
  <w:style w:type="character" w:styleId="Lienhypertextesuivi">
    <w:name w:val="FollowedHyperlink"/>
    <w:rsid w:val="008D2D7E"/>
    <w:rPr>
      <w:color w:val="800080"/>
      <w:u w:val="single"/>
    </w:rPr>
  </w:style>
  <w:style w:type="paragraph" w:styleId="NormalWeb">
    <w:name w:val="Normal (Web)"/>
    <w:basedOn w:val="Normal"/>
    <w:uiPriority w:val="99"/>
    <w:unhideWhenUsed/>
    <w:rsid w:val="008D2D7E"/>
    <w:pPr>
      <w:spacing w:before="100" w:beforeAutospacing="1" w:after="100" w:afterAutospacing="1"/>
    </w:pPr>
    <w:rPr>
      <w:rFonts w:ascii="Times" w:eastAsia="MS Mincho" w:hAnsi="Times"/>
      <w:sz w:val="20"/>
      <w:szCs w:val="20"/>
    </w:rPr>
  </w:style>
  <w:style w:type="character" w:customStyle="1" w:styleId="PieddepageCar">
    <w:name w:val="Pied de page Car"/>
    <w:link w:val="Pieddepage"/>
    <w:uiPriority w:val="99"/>
    <w:rsid w:val="008D2D7E"/>
    <w:rPr>
      <w:sz w:val="24"/>
      <w:szCs w:val="24"/>
    </w:rPr>
  </w:style>
  <w:style w:type="character" w:customStyle="1" w:styleId="Titre3Car">
    <w:name w:val="Titre 3 Car"/>
    <w:link w:val="Titre3"/>
    <w:uiPriority w:val="9"/>
    <w:rsid w:val="008B45F7"/>
    <w:rPr>
      <w:rFonts w:ascii="Calibri" w:eastAsia="MS Gothic" w:hAnsi="Calibri"/>
      <w:b/>
      <w:bCs/>
      <w:color w:val="4F81BD"/>
      <w:sz w:val="24"/>
      <w:szCs w:val="24"/>
    </w:rPr>
  </w:style>
  <w:style w:type="character" w:styleId="lev">
    <w:name w:val="Strong"/>
    <w:uiPriority w:val="22"/>
    <w:qFormat/>
    <w:rsid w:val="008B45F7"/>
    <w:rPr>
      <w:b/>
      <w:bCs/>
    </w:rPr>
  </w:style>
  <w:style w:type="character" w:customStyle="1" w:styleId="style13">
    <w:name w:val="style13"/>
    <w:rsid w:val="008B45F7"/>
  </w:style>
  <w:style w:type="character" w:customStyle="1" w:styleId="style12">
    <w:name w:val="style12"/>
    <w:rsid w:val="008B45F7"/>
  </w:style>
  <w:style w:type="character" w:customStyle="1" w:styleId="style27">
    <w:name w:val="style27"/>
    <w:rsid w:val="008B45F7"/>
  </w:style>
  <w:style w:type="character" w:customStyle="1" w:styleId="Titre6Car">
    <w:name w:val="Titre 6 Car"/>
    <w:link w:val="Titre6"/>
    <w:semiHidden/>
    <w:rsid w:val="000E6B66"/>
    <w:rPr>
      <w:rFonts w:ascii="Cambria" w:eastAsia="MS Mincho" w:hAnsi="Cambria" w:cs="Times New Roman"/>
      <w:b/>
      <w:bCs/>
      <w:sz w:val="22"/>
      <w:szCs w:val="22"/>
    </w:rPr>
  </w:style>
  <w:style w:type="paragraph" w:styleId="Corpsdetexte">
    <w:name w:val="Body Text"/>
    <w:basedOn w:val="Normal"/>
    <w:link w:val="CorpsdetexteCar"/>
    <w:rsid w:val="00866298"/>
    <w:pPr>
      <w:widowControl w:val="0"/>
      <w:suppressAutoHyphens/>
      <w:spacing w:after="120"/>
    </w:pPr>
    <w:rPr>
      <w:rFonts w:eastAsia="Lucida Sans Unicode" w:cs="Mangal"/>
      <w:kern w:val="1"/>
      <w:lang w:eastAsia="hi-IN" w:bidi="hi-IN"/>
    </w:rPr>
  </w:style>
  <w:style w:type="character" w:customStyle="1" w:styleId="CorpsdetexteCar">
    <w:name w:val="Corps de texte Car"/>
    <w:link w:val="Corpsdetexte"/>
    <w:rsid w:val="00866298"/>
    <w:rPr>
      <w:rFonts w:eastAsia="Lucida Sans Unicode" w:cs="Mangal"/>
      <w:kern w:val="1"/>
      <w:sz w:val="24"/>
      <w:szCs w:val="24"/>
      <w:lang w:eastAsia="hi-IN" w:bidi="hi-IN"/>
    </w:rPr>
  </w:style>
  <w:style w:type="paragraph" w:customStyle="1" w:styleId="Contenudetableau">
    <w:name w:val="Contenu de tableau"/>
    <w:basedOn w:val="Normal"/>
    <w:rsid w:val="00866298"/>
    <w:pPr>
      <w:widowControl w:val="0"/>
      <w:suppressLineNumbers/>
      <w:suppressAutoHyphens/>
    </w:pPr>
    <w:rPr>
      <w:rFonts w:eastAsia="Lucida Sans Unicode" w:cs="Mangal"/>
      <w:kern w:val="1"/>
      <w:lang w:eastAsia="hi-IN" w:bidi="hi-IN"/>
    </w:rPr>
  </w:style>
  <w:style w:type="paragraph" w:customStyle="1" w:styleId="ecxmsobodytext">
    <w:name w:val="ecxmsobodytext"/>
    <w:basedOn w:val="Normal"/>
    <w:rsid w:val="00104B43"/>
    <w:pPr>
      <w:spacing w:before="100" w:beforeAutospacing="1" w:after="100" w:afterAutospacing="1"/>
    </w:pPr>
    <w:rPr>
      <w:rFonts w:ascii="Times" w:eastAsia="MS Mincho" w:hAnsi="Times"/>
      <w:sz w:val="20"/>
      <w:szCs w:val="20"/>
    </w:rPr>
  </w:style>
  <w:style w:type="paragraph" w:customStyle="1" w:styleId="ecxmsonormal">
    <w:name w:val="ecxmsonormal"/>
    <w:basedOn w:val="Normal"/>
    <w:rsid w:val="00104B43"/>
    <w:pPr>
      <w:spacing w:before="100" w:beforeAutospacing="1" w:after="100" w:afterAutospacing="1"/>
    </w:pPr>
    <w:rPr>
      <w:rFonts w:ascii="Times" w:eastAsia="MS Mincho" w:hAnsi="Times"/>
      <w:sz w:val="20"/>
      <w:szCs w:val="20"/>
    </w:rPr>
  </w:style>
  <w:style w:type="paragraph" w:styleId="Lgende">
    <w:name w:val="caption"/>
    <w:basedOn w:val="Normal"/>
    <w:next w:val="Normal"/>
    <w:unhideWhenUsed/>
    <w:qFormat/>
    <w:rsid w:val="00185BDC"/>
    <w:rPr>
      <w:b/>
      <w:bCs/>
      <w:sz w:val="20"/>
      <w:szCs w:val="20"/>
    </w:rPr>
  </w:style>
  <w:style w:type="character" w:customStyle="1" w:styleId="Titre2Car">
    <w:name w:val="Titre 2 Car"/>
    <w:link w:val="Titre2"/>
    <w:rsid w:val="00EE1345"/>
    <w:rPr>
      <w:rFonts w:ascii="Calibri" w:eastAsia="MS Gothic" w:hAnsi="Calibri" w:cs="Times New Roman"/>
      <w:b/>
      <w:bCs/>
      <w:i/>
      <w:iCs/>
      <w:sz w:val="28"/>
      <w:szCs w:val="28"/>
      <w:lang w:val="fr-FR"/>
    </w:rPr>
  </w:style>
  <w:style w:type="character" w:customStyle="1" w:styleId="chapeau">
    <w:name w:val="chapeau"/>
    <w:rsid w:val="007B26EA"/>
  </w:style>
  <w:style w:type="character" w:customStyle="1" w:styleId="Titre1Car">
    <w:name w:val="Titre 1 Car"/>
    <w:link w:val="Titre1"/>
    <w:rsid w:val="000D37A7"/>
    <w:rPr>
      <w:rFonts w:ascii="Calibri" w:eastAsia="MS Gothic" w:hAnsi="Calibri" w:cs="Times New Roman"/>
      <w:b/>
      <w:bCs/>
      <w:kern w:val="32"/>
      <w:sz w:val="32"/>
      <w:szCs w:val="32"/>
    </w:rPr>
  </w:style>
  <w:style w:type="character" w:styleId="Accentuation">
    <w:name w:val="Emphasis"/>
    <w:uiPriority w:val="20"/>
    <w:qFormat/>
    <w:rsid w:val="000D37A7"/>
    <w:rPr>
      <w:i/>
      <w:iCs/>
    </w:rPr>
  </w:style>
  <w:style w:type="paragraph" w:customStyle="1" w:styleId="western">
    <w:name w:val="western"/>
    <w:basedOn w:val="Normal"/>
    <w:rsid w:val="00977A41"/>
    <w:pPr>
      <w:spacing w:before="100" w:beforeAutospacing="1" w:after="100" w:afterAutospacing="1"/>
    </w:pPr>
  </w:style>
  <w:style w:type="paragraph" w:styleId="Commentaire">
    <w:name w:val="annotation text"/>
    <w:basedOn w:val="Normal"/>
    <w:link w:val="CommentaireCar"/>
    <w:rsid w:val="00977A41"/>
    <w:pPr>
      <w:jc w:val="both"/>
    </w:pPr>
    <w:rPr>
      <w:rFonts w:ascii="Calibri" w:hAnsi="Calibri"/>
      <w:sz w:val="20"/>
      <w:szCs w:val="20"/>
      <w:lang w:eastAsia="en-US"/>
    </w:rPr>
  </w:style>
  <w:style w:type="character" w:customStyle="1" w:styleId="CommentaireCar">
    <w:name w:val="Commentaire Car"/>
    <w:link w:val="Commentaire"/>
    <w:rsid w:val="00977A41"/>
    <w:rPr>
      <w:rFonts w:ascii="Calibri" w:hAnsi="Calibri"/>
      <w:lang w:eastAsia="en-US"/>
    </w:rPr>
  </w:style>
  <w:style w:type="character" w:customStyle="1" w:styleId="azo">
    <w:name w:val="azo"/>
    <w:rsid w:val="00A81B4D"/>
  </w:style>
  <w:style w:type="character" w:customStyle="1" w:styleId="a3i">
    <w:name w:val="a3i"/>
    <w:rsid w:val="00A81B4D"/>
  </w:style>
  <w:style w:type="character" w:customStyle="1" w:styleId="ams">
    <w:name w:val="ams"/>
    <w:rsid w:val="00A81B4D"/>
  </w:style>
  <w:style w:type="character" w:customStyle="1" w:styleId="l3">
    <w:name w:val="l3"/>
    <w:rsid w:val="00A81B4D"/>
  </w:style>
  <w:style w:type="character" w:customStyle="1" w:styleId="l8">
    <w:name w:val="l8"/>
    <w:rsid w:val="00A81B4D"/>
  </w:style>
  <w:style w:type="character" w:customStyle="1" w:styleId="adl">
    <w:name w:val="adl"/>
    <w:rsid w:val="00A652C7"/>
  </w:style>
  <w:style w:type="character" w:customStyle="1" w:styleId="my">
    <w:name w:val="my"/>
    <w:rsid w:val="00A652C7"/>
  </w:style>
  <w:style w:type="character" w:customStyle="1" w:styleId="mx">
    <w:name w:val="mx"/>
    <w:rsid w:val="00A652C7"/>
  </w:style>
  <w:style w:type="character" w:customStyle="1" w:styleId="ho">
    <w:name w:val="ho"/>
    <w:rsid w:val="00A652C7"/>
  </w:style>
  <w:style w:type="character" w:customStyle="1" w:styleId="gd">
    <w:name w:val="gd"/>
    <w:rsid w:val="00A652C7"/>
  </w:style>
  <w:style w:type="character" w:customStyle="1" w:styleId="g3">
    <w:name w:val="g3"/>
    <w:rsid w:val="00A652C7"/>
  </w:style>
  <w:style w:type="character" w:customStyle="1" w:styleId="hb">
    <w:name w:val="hb"/>
    <w:rsid w:val="00A652C7"/>
  </w:style>
  <w:style w:type="character" w:customStyle="1" w:styleId="g2">
    <w:name w:val="g2"/>
    <w:rsid w:val="00A652C7"/>
  </w:style>
  <w:style w:type="paragraph" w:styleId="Paragraphedeliste">
    <w:name w:val="List Paragraph"/>
    <w:basedOn w:val="Normal"/>
    <w:uiPriority w:val="72"/>
    <w:rsid w:val="00D539BA"/>
    <w:pPr>
      <w:ind w:left="720"/>
      <w:contextualSpacing/>
    </w:pPr>
  </w:style>
  <w:style w:type="character" w:styleId="Marquedannotation">
    <w:name w:val="annotation reference"/>
    <w:basedOn w:val="Policepardfaut"/>
    <w:semiHidden/>
    <w:unhideWhenUsed/>
    <w:rsid w:val="008C0B32"/>
    <w:rPr>
      <w:sz w:val="16"/>
      <w:szCs w:val="16"/>
    </w:rPr>
  </w:style>
  <w:style w:type="paragraph" w:styleId="Objetducommentaire">
    <w:name w:val="annotation subject"/>
    <w:basedOn w:val="Commentaire"/>
    <w:next w:val="Commentaire"/>
    <w:link w:val="ObjetducommentaireCar"/>
    <w:semiHidden/>
    <w:unhideWhenUsed/>
    <w:rsid w:val="008C0B32"/>
    <w:pPr>
      <w:jc w:val="left"/>
    </w:pPr>
    <w:rPr>
      <w:rFonts w:ascii="Times New Roman" w:hAnsi="Times New Roman"/>
      <w:b/>
      <w:bCs/>
      <w:lang w:eastAsia="fr-FR"/>
    </w:rPr>
  </w:style>
  <w:style w:type="character" w:customStyle="1" w:styleId="ObjetducommentaireCar">
    <w:name w:val="Objet du commentaire Car"/>
    <w:basedOn w:val="CommentaireCar"/>
    <w:link w:val="Objetducommentaire"/>
    <w:semiHidden/>
    <w:rsid w:val="008C0B32"/>
    <w:rPr>
      <w:rFonts w:ascii="Calibri" w:hAnsi="Calibri"/>
      <w:b/>
      <w:bCs/>
      <w:lang w:eastAsia="en-US"/>
    </w:rPr>
  </w:style>
  <w:style w:type="paragraph" w:styleId="Notedebasdepage">
    <w:name w:val="footnote text"/>
    <w:basedOn w:val="Normal"/>
    <w:link w:val="NotedebasdepageCar"/>
    <w:unhideWhenUsed/>
    <w:rsid w:val="00391949"/>
  </w:style>
  <w:style w:type="character" w:customStyle="1" w:styleId="NotedebasdepageCar">
    <w:name w:val="Note de bas de page Car"/>
    <w:basedOn w:val="Policepardfaut"/>
    <w:link w:val="Notedebasdepage"/>
    <w:rsid w:val="00391949"/>
    <w:rPr>
      <w:sz w:val="24"/>
      <w:szCs w:val="24"/>
    </w:rPr>
  </w:style>
  <w:style w:type="character" w:styleId="Marquenotebasdepage">
    <w:name w:val="footnote reference"/>
    <w:basedOn w:val="Policepardfaut"/>
    <w:unhideWhenUsed/>
    <w:rsid w:val="0039194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E3F"/>
    <w:rPr>
      <w:sz w:val="24"/>
      <w:szCs w:val="24"/>
    </w:rPr>
  </w:style>
  <w:style w:type="paragraph" w:styleId="Titre1">
    <w:name w:val="heading 1"/>
    <w:basedOn w:val="Normal"/>
    <w:next w:val="Normal"/>
    <w:link w:val="Titre1Car"/>
    <w:qFormat/>
    <w:rsid w:val="000D37A7"/>
    <w:pPr>
      <w:keepNext/>
      <w:spacing w:before="240" w:after="60"/>
      <w:outlineLvl w:val="0"/>
    </w:pPr>
    <w:rPr>
      <w:rFonts w:ascii="Calibri" w:eastAsia="MS Gothic" w:hAnsi="Calibri"/>
      <w:b/>
      <w:bCs/>
      <w:kern w:val="32"/>
      <w:sz w:val="32"/>
      <w:szCs w:val="32"/>
    </w:rPr>
  </w:style>
  <w:style w:type="paragraph" w:styleId="Titre2">
    <w:name w:val="heading 2"/>
    <w:basedOn w:val="Normal"/>
    <w:next w:val="Normal"/>
    <w:link w:val="Titre2Car"/>
    <w:unhideWhenUsed/>
    <w:qFormat/>
    <w:rsid w:val="00EE1345"/>
    <w:pPr>
      <w:keepNext/>
      <w:spacing w:before="240" w:after="60"/>
      <w:outlineLvl w:val="1"/>
    </w:pPr>
    <w:rPr>
      <w:rFonts w:ascii="Calibri" w:eastAsia="MS Gothic" w:hAnsi="Calibri"/>
      <w:b/>
      <w:bCs/>
      <w:i/>
      <w:iCs/>
      <w:sz w:val="28"/>
      <w:szCs w:val="28"/>
    </w:rPr>
  </w:style>
  <w:style w:type="paragraph" w:styleId="Titre3">
    <w:name w:val="heading 3"/>
    <w:basedOn w:val="Normal"/>
    <w:next w:val="Normal"/>
    <w:link w:val="Titre3Car"/>
    <w:uiPriority w:val="9"/>
    <w:unhideWhenUsed/>
    <w:qFormat/>
    <w:rsid w:val="008B45F7"/>
    <w:pPr>
      <w:keepNext/>
      <w:keepLines/>
      <w:spacing w:before="200"/>
      <w:outlineLvl w:val="2"/>
    </w:pPr>
    <w:rPr>
      <w:rFonts w:ascii="Calibri" w:eastAsia="MS Gothic" w:hAnsi="Calibri"/>
      <w:b/>
      <w:bCs/>
      <w:color w:val="4F81BD"/>
    </w:rPr>
  </w:style>
  <w:style w:type="paragraph" w:styleId="Titre6">
    <w:name w:val="heading 6"/>
    <w:basedOn w:val="Normal"/>
    <w:next w:val="Normal"/>
    <w:link w:val="Titre6Car"/>
    <w:semiHidden/>
    <w:unhideWhenUsed/>
    <w:qFormat/>
    <w:rsid w:val="000E6B66"/>
    <w:pPr>
      <w:spacing w:before="240" w:after="60"/>
      <w:outlineLvl w:val="5"/>
    </w:pPr>
    <w:rPr>
      <w:rFonts w:ascii="Cambria" w:eastAsia="MS Mincho" w:hAnsi="Cambria"/>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34403A"/>
    <w:rPr>
      <w:color w:val="0000FF"/>
      <w:u w:val="single"/>
    </w:rPr>
  </w:style>
  <w:style w:type="paragraph" w:styleId="Textedebulles">
    <w:name w:val="Balloon Text"/>
    <w:basedOn w:val="Normal"/>
    <w:semiHidden/>
    <w:rsid w:val="0083422F"/>
    <w:rPr>
      <w:rFonts w:ascii="Tahoma" w:hAnsi="Tahoma" w:cs="Tahoma"/>
      <w:sz w:val="16"/>
      <w:szCs w:val="16"/>
    </w:rPr>
  </w:style>
  <w:style w:type="paragraph" w:styleId="En-tte">
    <w:name w:val="header"/>
    <w:basedOn w:val="Normal"/>
    <w:rsid w:val="00594B59"/>
    <w:pPr>
      <w:tabs>
        <w:tab w:val="center" w:pos="4536"/>
        <w:tab w:val="right" w:pos="9072"/>
      </w:tabs>
    </w:pPr>
  </w:style>
  <w:style w:type="paragraph" w:styleId="Pieddepage">
    <w:name w:val="footer"/>
    <w:basedOn w:val="Normal"/>
    <w:link w:val="PieddepageCar"/>
    <w:uiPriority w:val="99"/>
    <w:rsid w:val="00594B59"/>
    <w:pPr>
      <w:tabs>
        <w:tab w:val="center" w:pos="4536"/>
        <w:tab w:val="right" w:pos="9072"/>
      </w:tabs>
    </w:pPr>
  </w:style>
  <w:style w:type="paragraph" w:customStyle="1" w:styleId="Default">
    <w:name w:val="Default"/>
    <w:rsid w:val="0078603F"/>
    <w:pPr>
      <w:autoSpaceDE w:val="0"/>
      <w:autoSpaceDN w:val="0"/>
      <w:adjustRightInd w:val="0"/>
    </w:pPr>
    <w:rPr>
      <w:rFonts w:ascii="Garamond" w:eastAsia="Calibri" w:hAnsi="Garamond" w:cs="Garamond"/>
      <w:color w:val="000000"/>
      <w:sz w:val="24"/>
      <w:szCs w:val="24"/>
      <w:lang w:val="fr-CH" w:eastAsia="fr-CH"/>
    </w:rPr>
  </w:style>
  <w:style w:type="paragraph" w:customStyle="1" w:styleId="AITableHeading">
    <w:name w:val="AI Table Heading"/>
    <w:basedOn w:val="Normal"/>
    <w:rsid w:val="0078603F"/>
    <w:pPr>
      <w:tabs>
        <w:tab w:val="left" w:pos="567"/>
      </w:tabs>
      <w:adjustRightInd w:val="0"/>
      <w:snapToGrid w:val="0"/>
    </w:pPr>
    <w:rPr>
      <w:rFonts w:ascii="Amnesty Trade Gothic" w:eastAsia="SimSun" w:hAnsi="Amnesty Trade Gothic" w:cs="Amnesty Trade Gothic"/>
      <w:b/>
      <w:bCs/>
      <w:sz w:val="20"/>
      <w:szCs w:val="20"/>
      <w:lang w:val="en-GB" w:eastAsia="zh-CN"/>
    </w:rPr>
  </w:style>
  <w:style w:type="character" w:styleId="Lienhypertextesuivi">
    <w:name w:val="FollowedHyperlink"/>
    <w:rsid w:val="008D2D7E"/>
    <w:rPr>
      <w:color w:val="800080"/>
      <w:u w:val="single"/>
    </w:rPr>
  </w:style>
  <w:style w:type="paragraph" w:styleId="NormalWeb">
    <w:name w:val="Normal (Web)"/>
    <w:basedOn w:val="Normal"/>
    <w:uiPriority w:val="99"/>
    <w:unhideWhenUsed/>
    <w:rsid w:val="008D2D7E"/>
    <w:pPr>
      <w:spacing w:before="100" w:beforeAutospacing="1" w:after="100" w:afterAutospacing="1"/>
    </w:pPr>
    <w:rPr>
      <w:rFonts w:ascii="Times" w:eastAsia="MS Mincho" w:hAnsi="Times"/>
      <w:sz w:val="20"/>
      <w:szCs w:val="20"/>
    </w:rPr>
  </w:style>
  <w:style w:type="character" w:customStyle="1" w:styleId="PieddepageCar">
    <w:name w:val="Pied de page Car"/>
    <w:link w:val="Pieddepage"/>
    <w:uiPriority w:val="99"/>
    <w:rsid w:val="008D2D7E"/>
    <w:rPr>
      <w:sz w:val="24"/>
      <w:szCs w:val="24"/>
    </w:rPr>
  </w:style>
  <w:style w:type="character" w:customStyle="1" w:styleId="Titre3Car">
    <w:name w:val="Titre 3 Car"/>
    <w:link w:val="Titre3"/>
    <w:uiPriority w:val="9"/>
    <w:rsid w:val="008B45F7"/>
    <w:rPr>
      <w:rFonts w:ascii="Calibri" w:eastAsia="MS Gothic" w:hAnsi="Calibri"/>
      <w:b/>
      <w:bCs/>
      <w:color w:val="4F81BD"/>
      <w:sz w:val="24"/>
      <w:szCs w:val="24"/>
    </w:rPr>
  </w:style>
  <w:style w:type="character" w:styleId="lev">
    <w:name w:val="Strong"/>
    <w:uiPriority w:val="22"/>
    <w:qFormat/>
    <w:rsid w:val="008B45F7"/>
    <w:rPr>
      <w:b/>
      <w:bCs/>
    </w:rPr>
  </w:style>
  <w:style w:type="character" w:customStyle="1" w:styleId="style13">
    <w:name w:val="style13"/>
    <w:rsid w:val="008B45F7"/>
  </w:style>
  <w:style w:type="character" w:customStyle="1" w:styleId="style12">
    <w:name w:val="style12"/>
    <w:rsid w:val="008B45F7"/>
  </w:style>
  <w:style w:type="character" w:customStyle="1" w:styleId="style27">
    <w:name w:val="style27"/>
    <w:rsid w:val="008B45F7"/>
  </w:style>
  <w:style w:type="character" w:customStyle="1" w:styleId="Titre6Car">
    <w:name w:val="Titre 6 Car"/>
    <w:link w:val="Titre6"/>
    <w:semiHidden/>
    <w:rsid w:val="000E6B66"/>
    <w:rPr>
      <w:rFonts w:ascii="Cambria" w:eastAsia="MS Mincho" w:hAnsi="Cambria" w:cs="Times New Roman"/>
      <w:b/>
      <w:bCs/>
      <w:sz w:val="22"/>
      <w:szCs w:val="22"/>
    </w:rPr>
  </w:style>
  <w:style w:type="paragraph" w:styleId="Corpsdetexte">
    <w:name w:val="Body Text"/>
    <w:basedOn w:val="Normal"/>
    <w:link w:val="CorpsdetexteCar"/>
    <w:rsid w:val="00866298"/>
    <w:pPr>
      <w:widowControl w:val="0"/>
      <w:suppressAutoHyphens/>
      <w:spacing w:after="120"/>
    </w:pPr>
    <w:rPr>
      <w:rFonts w:eastAsia="Lucida Sans Unicode" w:cs="Mangal"/>
      <w:kern w:val="1"/>
      <w:lang w:eastAsia="hi-IN" w:bidi="hi-IN"/>
    </w:rPr>
  </w:style>
  <w:style w:type="character" w:customStyle="1" w:styleId="CorpsdetexteCar">
    <w:name w:val="Corps de texte Car"/>
    <w:link w:val="Corpsdetexte"/>
    <w:rsid w:val="00866298"/>
    <w:rPr>
      <w:rFonts w:eastAsia="Lucida Sans Unicode" w:cs="Mangal"/>
      <w:kern w:val="1"/>
      <w:sz w:val="24"/>
      <w:szCs w:val="24"/>
      <w:lang w:eastAsia="hi-IN" w:bidi="hi-IN"/>
    </w:rPr>
  </w:style>
  <w:style w:type="paragraph" w:customStyle="1" w:styleId="Contenudetableau">
    <w:name w:val="Contenu de tableau"/>
    <w:basedOn w:val="Normal"/>
    <w:rsid w:val="00866298"/>
    <w:pPr>
      <w:widowControl w:val="0"/>
      <w:suppressLineNumbers/>
      <w:suppressAutoHyphens/>
    </w:pPr>
    <w:rPr>
      <w:rFonts w:eastAsia="Lucida Sans Unicode" w:cs="Mangal"/>
      <w:kern w:val="1"/>
      <w:lang w:eastAsia="hi-IN" w:bidi="hi-IN"/>
    </w:rPr>
  </w:style>
  <w:style w:type="paragraph" w:customStyle="1" w:styleId="ecxmsobodytext">
    <w:name w:val="ecxmsobodytext"/>
    <w:basedOn w:val="Normal"/>
    <w:rsid w:val="00104B43"/>
    <w:pPr>
      <w:spacing w:before="100" w:beforeAutospacing="1" w:after="100" w:afterAutospacing="1"/>
    </w:pPr>
    <w:rPr>
      <w:rFonts w:ascii="Times" w:eastAsia="MS Mincho" w:hAnsi="Times"/>
      <w:sz w:val="20"/>
      <w:szCs w:val="20"/>
    </w:rPr>
  </w:style>
  <w:style w:type="paragraph" w:customStyle="1" w:styleId="ecxmsonormal">
    <w:name w:val="ecxmsonormal"/>
    <w:basedOn w:val="Normal"/>
    <w:rsid w:val="00104B43"/>
    <w:pPr>
      <w:spacing w:before="100" w:beforeAutospacing="1" w:after="100" w:afterAutospacing="1"/>
    </w:pPr>
    <w:rPr>
      <w:rFonts w:ascii="Times" w:eastAsia="MS Mincho" w:hAnsi="Times"/>
      <w:sz w:val="20"/>
      <w:szCs w:val="20"/>
    </w:rPr>
  </w:style>
  <w:style w:type="paragraph" w:styleId="Lgende">
    <w:name w:val="caption"/>
    <w:basedOn w:val="Normal"/>
    <w:next w:val="Normal"/>
    <w:unhideWhenUsed/>
    <w:qFormat/>
    <w:rsid w:val="00185BDC"/>
    <w:rPr>
      <w:b/>
      <w:bCs/>
      <w:sz w:val="20"/>
      <w:szCs w:val="20"/>
    </w:rPr>
  </w:style>
  <w:style w:type="character" w:customStyle="1" w:styleId="Titre2Car">
    <w:name w:val="Titre 2 Car"/>
    <w:link w:val="Titre2"/>
    <w:rsid w:val="00EE1345"/>
    <w:rPr>
      <w:rFonts w:ascii="Calibri" w:eastAsia="MS Gothic" w:hAnsi="Calibri" w:cs="Times New Roman"/>
      <w:b/>
      <w:bCs/>
      <w:i/>
      <w:iCs/>
      <w:sz w:val="28"/>
      <w:szCs w:val="28"/>
      <w:lang w:val="fr-FR"/>
    </w:rPr>
  </w:style>
  <w:style w:type="character" w:customStyle="1" w:styleId="chapeau">
    <w:name w:val="chapeau"/>
    <w:rsid w:val="007B26EA"/>
  </w:style>
  <w:style w:type="character" w:customStyle="1" w:styleId="Titre1Car">
    <w:name w:val="Titre 1 Car"/>
    <w:link w:val="Titre1"/>
    <w:rsid w:val="000D37A7"/>
    <w:rPr>
      <w:rFonts w:ascii="Calibri" w:eastAsia="MS Gothic" w:hAnsi="Calibri" w:cs="Times New Roman"/>
      <w:b/>
      <w:bCs/>
      <w:kern w:val="32"/>
      <w:sz w:val="32"/>
      <w:szCs w:val="32"/>
    </w:rPr>
  </w:style>
  <w:style w:type="character" w:styleId="Accentuation">
    <w:name w:val="Emphasis"/>
    <w:uiPriority w:val="20"/>
    <w:qFormat/>
    <w:rsid w:val="000D37A7"/>
    <w:rPr>
      <w:i/>
      <w:iCs/>
    </w:rPr>
  </w:style>
  <w:style w:type="paragraph" w:customStyle="1" w:styleId="western">
    <w:name w:val="western"/>
    <w:basedOn w:val="Normal"/>
    <w:rsid w:val="00977A41"/>
    <w:pPr>
      <w:spacing w:before="100" w:beforeAutospacing="1" w:after="100" w:afterAutospacing="1"/>
    </w:pPr>
  </w:style>
  <w:style w:type="paragraph" w:styleId="Commentaire">
    <w:name w:val="annotation text"/>
    <w:basedOn w:val="Normal"/>
    <w:link w:val="CommentaireCar"/>
    <w:rsid w:val="00977A41"/>
    <w:pPr>
      <w:jc w:val="both"/>
    </w:pPr>
    <w:rPr>
      <w:rFonts w:ascii="Calibri" w:hAnsi="Calibri"/>
      <w:sz w:val="20"/>
      <w:szCs w:val="20"/>
      <w:lang w:eastAsia="en-US"/>
    </w:rPr>
  </w:style>
  <w:style w:type="character" w:customStyle="1" w:styleId="CommentaireCar">
    <w:name w:val="Commentaire Car"/>
    <w:link w:val="Commentaire"/>
    <w:rsid w:val="00977A41"/>
    <w:rPr>
      <w:rFonts w:ascii="Calibri" w:hAnsi="Calibri"/>
      <w:lang w:eastAsia="en-US"/>
    </w:rPr>
  </w:style>
  <w:style w:type="character" w:customStyle="1" w:styleId="azo">
    <w:name w:val="azo"/>
    <w:rsid w:val="00A81B4D"/>
  </w:style>
  <w:style w:type="character" w:customStyle="1" w:styleId="a3i">
    <w:name w:val="a3i"/>
    <w:rsid w:val="00A81B4D"/>
  </w:style>
  <w:style w:type="character" w:customStyle="1" w:styleId="ams">
    <w:name w:val="ams"/>
    <w:rsid w:val="00A81B4D"/>
  </w:style>
  <w:style w:type="character" w:customStyle="1" w:styleId="l3">
    <w:name w:val="l3"/>
    <w:rsid w:val="00A81B4D"/>
  </w:style>
  <w:style w:type="character" w:customStyle="1" w:styleId="l8">
    <w:name w:val="l8"/>
    <w:rsid w:val="00A81B4D"/>
  </w:style>
  <w:style w:type="character" w:customStyle="1" w:styleId="adl">
    <w:name w:val="adl"/>
    <w:rsid w:val="00A652C7"/>
  </w:style>
  <w:style w:type="character" w:customStyle="1" w:styleId="my">
    <w:name w:val="my"/>
    <w:rsid w:val="00A652C7"/>
  </w:style>
  <w:style w:type="character" w:customStyle="1" w:styleId="mx">
    <w:name w:val="mx"/>
    <w:rsid w:val="00A652C7"/>
  </w:style>
  <w:style w:type="character" w:customStyle="1" w:styleId="ho">
    <w:name w:val="ho"/>
    <w:rsid w:val="00A652C7"/>
  </w:style>
  <w:style w:type="character" w:customStyle="1" w:styleId="gd">
    <w:name w:val="gd"/>
    <w:rsid w:val="00A652C7"/>
  </w:style>
  <w:style w:type="character" w:customStyle="1" w:styleId="g3">
    <w:name w:val="g3"/>
    <w:rsid w:val="00A652C7"/>
  </w:style>
  <w:style w:type="character" w:customStyle="1" w:styleId="hb">
    <w:name w:val="hb"/>
    <w:rsid w:val="00A652C7"/>
  </w:style>
  <w:style w:type="character" w:customStyle="1" w:styleId="g2">
    <w:name w:val="g2"/>
    <w:rsid w:val="00A652C7"/>
  </w:style>
  <w:style w:type="paragraph" w:styleId="Paragraphedeliste">
    <w:name w:val="List Paragraph"/>
    <w:basedOn w:val="Normal"/>
    <w:uiPriority w:val="72"/>
    <w:rsid w:val="00D539BA"/>
    <w:pPr>
      <w:ind w:left="720"/>
      <w:contextualSpacing/>
    </w:pPr>
  </w:style>
  <w:style w:type="character" w:styleId="Marquedannotation">
    <w:name w:val="annotation reference"/>
    <w:basedOn w:val="Policepardfaut"/>
    <w:semiHidden/>
    <w:unhideWhenUsed/>
    <w:rsid w:val="008C0B32"/>
    <w:rPr>
      <w:sz w:val="16"/>
      <w:szCs w:val="16"/>
    </w:rPr>
  </w:style>
  <w:style w:type="paragraph" w:styleId="Objetducommentaire">
    <w:name w:val="annotation subject"/>
    <w:basedOn w:val="Commentaire"/>
    <w:next w:val="Commentaire"/>
    <w:link w:val="ObjetducommentaireCar"/>
    <w:semiHidden/>
    <w:unhideWhenUsed/>
    <w:rsid w:val="008C0B32"/>
    <w:pPr>
      <w:jc w:val="left"/>
    </w:pPr>
    <w:rPr>
      <w:rFonts w:ascii="Times New Roman" w:hAnsi="Times New Roman"/>
      <w:b/>
      <w:bCs/>
      <w:lang w:eastAsia="fr-FR"/>
    </w:rPr>
  </w:style>
  <w:style w:type="character" w:customStyle="1" w:styleId="ObjetducommentaireCar">
    <w:name w:val="Objet du commentaire Car"/>
    <w:basedOn w:val="CommentaireCar"/>
    <w:link w:val="Objetducommentaire"/>
    <w:semiHidden/>
    <w:rsid w:val="008C0B32"/>
    <w:rPr>
      <w:rFonts w:ascii="Calibri" w:hAnsi="Calibri"/>
      <w:b/>
      <w:bCs/>
      <w:lang w:eastAsia="en-US"/>
    </w:rPr>
  </w:style>
  <w:style w:type="paragraph" w:styleId="Notedebasdepage">
    <w:name w:val="footnote text"/>
    <w:basedOn w:val="Normal"/>
    <w:link w:val="NotedebasdepageCar"/>
    <w:unhideWhenUsed/>
    <w:rsid w:val="00391949"/>
  </w:style>
  <w:style w:type="character" w:customStyle="1" w:styleId="NotedebasdepageCar">
    <w:name w:val="Note de bas de page Car"/>
    <w:basedOn w:val="Policepardfaut"/>
    <w:link w:val="Notedebasdepage"/>
    <w:rsid w:val="00391949"/>
    <w:rPr>
      <w:sz w:val="24"/>
      <w:szCs w:val="24"/>
    </w:rPr>
  </w:style>
  <w:style w:type="character" w:styleId="Marquenotebasdepage">
    <w:name w:val="footnote reference"/>
    <w:basedOn w:val="Policepardfaut"/>
    <w:unhideWhenUsed/>
    <w:rsid w:val="003919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0600">
      <w:bodyDiv w:val="1"/>
      <w:marLeft w:val="0"/>
      <w:marRight w:val="0"/>
      <w:marTop w:val="0"/>
      <w:marBottom w:val="0"/>
      <w:divBdr>
        <w:top w:val="none" w:sz="0" w:space="0" w:color="auto"/>
        <w:left w:val="none" w:sz="0" w:space="0" w:color="auto"/>
        <w:bottom w:val="none" w:sz="0" w:space="0" w:color="auto"/>
        <w:right w:val="none" w:sz="0" w:space="0" w:color="auto"/>
      </w:divBdr>
      <w:divsChild>
        <w:div w:id="1151601430">
          <w:marLeft w:val="0"/>
          <w:marRight w:val="0"/>
          <w:marTop w:val="0"/>
          <w:marBottom w:val="0"/>
          <w:divBdr>
            <w:top w:val="none" w:sz="0" w:space="0" w:color="auto"/>
            <w:left w:val="none" w:sz="0" w:space="0" w:color="auto"/>
            <w:bottom w:val="none" w:sz="0" w:space="0" w:color="auto"/>
            <w:right w:val="none" w:sz="0" w:space="0" w:color="auto"/>
          </w:divBdr>
        </w:div>
        <w:div w:id="1331980055">
          <w:marLeft w:val="0"/>
          <w:marRight w:val="0"/>
          <w:marTop w:val="0"/>
          <w:marBottom w:val="0"/>
          <w:divBdr>
            <w:top w:val="none" w:sz="0" w:space="0" w:color="auto"/>
            <w:left w:val="none" w:sz="0" w:space="0" w:color="auto"/>
            <w:bottom w:val="none" w:sz="0" w:space="0" w:color="auto"/>
            <w:right w:val="none" w:sz="0" w:space="0" w:color="auto"/>
          </w:divBdr>
        </w:div>
      </w:divsChild>
    </w:div>
    <w:div w:id="233468834">
      <w:bodyDiv w:val="1"/>
      <w:marLeft w:val="0"/>
      <w:marRight w:val="0"/>
      <w:marTop w:val="0"/>
      <w:marBottom w:val="0"/>
      <w:divBdr>
        <w:top w:val="none" w:sz="0" w:space="0" w:color="auto"/>
        <w:left w:val="none" w:sz="0" w:space="0" w:color="auto"/>
        <w:bottom w:val="none" w:sz="0" w:space="0" w:color="auto"/>
        <w:right w:val="none" w:sz="0" w:space="0" w:color="auto"/>
      </w:divBdr>
    </w:div>
    <w:div w:id="235627140">
      <w:bodyDiv w:val="1"/>
      <w:marLeft w:val="0"/>
      <w:marRight w:val="0"/>
      <w:marTop w:val="0"/>
      <w:marBottom w:val="0"/>
      <w:divBdr>
        <w:top w:val="none" w:sz="0" w:space="0" w:color="auto"/>
        <w:left w:val="none" w:sz="0" w:space="0" w:color="auto"/>
        <w:bottom w:val="none" w:sz="0" w:space="0" w:color="auto"/>
        <w:right w:val="none" w:sz="0" w:space="0" w:color="auto"/>
      </w:divBdr>
    </w:div>
    <w:div w:id="296305808">
      <w:bodyDiv w:val="1"/>
      <w:marLeft w:val="0"/>
      <w:marRight w:val="0"/>
      <w:marTop w:val="0"/>
      <w:marBottom w:val="0"/>
      <w:divBdr>
        <w:top w:val="none" w:sz="0" w:space="0" w:color="auto"/>
        <w:left w:val="none" w:sz="0" w:space="0" w:color="auto"/>
        <w:bottom w:val="none" w:sz="0" w:space="0" w:color="auto"/>
        <w:right w:val="none" w:sz="0" w:space="0" w:color="auto"/>
      </w:divBdr>
      <w:divsChild>
        <w:div w:id="312830680">
          <w:marLeft w:val="0"/>
          <w:marRight w:val="0"/>
          <w:marTop w:val="0"/>
          <w:marBottom w:val="0"/>
          <w:divBdr>
            <w:top w:val="none" w:sz="0" w:space="0" w:color="auto"/>
            <w:left w:val="none" w:sz="0" w:space="0" w:color="auto"/>
            <w:bottom w:val="none" w:sz="0" w:space="0" w:color="auto"/>
            <w:right w:val="none" w:sz="0" w:space="0" w:color="auto"/>
          </w:divBdr>
          <w:divsChild>
            <w:div w:id="19360921">
              <w:marLeft w:val="0"/>
              <w:marRight w:val="0"/>
              <w:marTop w:val="0"/>
              <w:marBottom w:val="0"/>
              <w:divBdr>
                <w:top w:val="none" w:sz="0" w:space="0" w:color="auto"/>
                <w:left w:val="none" w:sz="0" w:space="0" w:color="auto"/>
                <w:bottom w:val="none" w:sz="0" w:space="0" w:color="auto"/>
                <w:right w:val="none" w:sz="0" w:space="0" w:color="auto"/>
              </w:divBdr>
            </w:div>
            <w:div w:id="36199148">
              <w:marLeft w:val="0"/>
              <w:marRight w:val="0"/>
              <w:marTop w:val="0"/>
              <w:marBottom w:val="0"/>
              <w:divBdr>
                <w:top w:val="none" w:sz="0" w:space="0" w:color="auto"/>
                <w:left w:val="none" w:sz="0" w:space="0" w:color="auto"/>
                <w:bottom w:val="none" w:sz="0" w:space="0" w:color="auto"/>
                <w:right w:val="none" w:sz="0" w:space="0" w:color="auto"/>
              </w:divBdr>
            </w:div>
            <w:div w:id="57093455">
              <w:marLeft w:val="0"/>
              <w:marRight w:val="0"/>
              <w:marTop w:val="0"/>
              <w:marBottom w:val="0"/>
              <w:divBdr>
                <w:top w:val="none" w:sz="0" w:space="0" w:color="auto"/>
                <w:left w:val="none" w:sz="0" w:space="0" w:color="auto"/>
                <w:bottom w:val="none" w:sz="0" w:space="0" w:color="auto"/>
                <w:right w:val="none" w:sz="0" w:space="0" w:color="auto"/>
              </w:divBdr>
            </w:div>
            <w:div w:id="62409941">
              <w:marLeft w:val="0"/>
              <w:marRight w:val="0"/>
              <w:marTop w:val="0"/>
              <w:marBottom w:val="0"/>
              <w:divBdr>
                <w:top w:val="none" w:sz="0" w:space="0" w:color="auto"/>
                <w:left w:val="none" w:sz="0" w:space="0" w:color="auto"/>
                <w:bottom w:val="none" w:sz="0" w:space="0" w:color="auto"/>
                <w:right w:val="none" w:sz="0" w:space="0" w:color="auto"/>
              </w:divBdr>
            </w:div>
            <w:div w:id="88239235">
              <w:marLeft w:val="0"/>
              <w:marRight w:val="0"/>
              <w:marTop w:val="0"/>
              <w:marBottom w:val="0"/>
              <w:divBdr>
                <w:top w:val="none" w:sz="0" w:space="0" w:color="auto"/>
                <w:left w:val="none" w:sz="0" w:space="0" w:color="auto"/>
                <w:bottom w:val="none" w:sz="0" w:space="0" w:color="auto"/>
                <w:right w:val="none" w:sz="0" w:space="0" w:color="auto"/>
              </w:divBdr>
            </w:div>
            <w:div w:id="97412383">
              <w:marLeft w:val="0"/>
              <w:marRight w:val="0"/>
              <w:marTop w:val="0"/>
              <w:marBottom w:val="0"/>
              <w:divBdr>
                <w:top w:val="none" w:sz="0" w:space="0" w:color="auto"/>
                <w:left w:val="none" w:sz="0" w:space="0" w:color="auto"/>
                <w:bottom w:val="none" w:sz="0" w:space="0" w:color="auto"/>
                <w:right w:val="none" w:sz="0" w:space="0" w:color="auto"/>
              </w:divBdr>
            </w:div>
            <w:div w:id="102464630">
              <w:marLeft w:val="0"/>
              <w:marRight w:val="0"/>
              <w:marTop w:val="0"/>
              <w:marBottom w:val="0"/>
              <w:divBdr>
                <w:top w:val="none" w:sz="0" w:space="0" w:color="auto"/>
                <w:left w:val="none" w:sz="0" w:space="0" w:color="auto"/>
                <w:bottom w:val="none" w:sz="0" w:space="0" w:color="auto"/>
                <w:right w:val="none" w:sz="0" w:space="0" w:color="auto"/>
              </w:divBdr>
            </w:div>
            <w:div w:id="107161862">
              <w:marLeft w:val="0"/>
              <w:marRight w:val="0"/>
              <w:marTop w:val="0"/>
              <w:marBottom w:val="0"/>
              <w:divBdr>
                <w:top w:val="none" w:sz="0" w:space="0" w:color="auto"/>
                <w:left w:val="none" w:sz="0" w:space="0" w:color="auto"/>
                <w:bottom w:val="none" w:sz="0" w:space="0" w:color="auto"/>
                <w:right w:val="none" w:sz="0" w:space="0" w:color="auto"/>
              </w:divBdr>
            </w:div>
            <w:div w:id="125248040">
              <w:marLeft w:val="0"/>
              <w:marRight w:val="0"/>
              <w:marTop w:val="0"/>
              <w:marBottom w:val="0"/>
              <w:divBdr>
                <w:top w:val="none" w:sz="0" w:space="0" w:color="auto"/>
                <w:left w:val="none" w:sz="0" w:space="0" w:color="auto"/>
                <w:bottom w:val="none" w:sz="0" w:space="0" w:color="auto"/>
                <w:right w:val="none" w:sz="0" w:space="0" w:color="auto"/>
              </w:divBdr>
            </w:div>
            <w:div w:id="132529255">
              <w:marLeft w:val="0"/>
              <w:marRight w:val="0"/>
              <w:marTop w:val="0"/>
              <w:marBottom w:val="0"/>
              <w:divBdr>
                <w:top w:val="none" w:sz="0" w:space="0" w:color="auto"/>
                <w:left w:val="none" w:sz="0" w:space="0" w:color="auto"/>
                <w:bottom w:val="none" w:sz="0" w:space="0" w:color="auto"/>
                <w:right w:val="none" w:sz="0" w:space="0" w:color="auto"/>
              </w:divBdr>
            </w:div>
            <w:div w:id="138154558">
              <w:marLeft w:val="0"/>
              <w:marRight w:val="0"/>
              <w:marTop w:val="0"/>
              <w:marBottom w:val="0"/>
              <w:divBdr>
                <w:top w:val="none" w:sz="0" w:space="0" w:color="auto"/>
                <w:left w:val="none" w:sz="0" w:space="0" w:color="auto"/>
                <w:bottom w:val="none" w:sz="0" w:space="0" w:color="auto"/>
                <w:right w:val="none" w:sz="0" w:space="0" w:color="auto"/>
              </w:divBdr>
            </w:div>
            <w:div w:id="142159603">
              <w:marLeft w:val="0"/>
              <w:marRight w:val="0"/>
              <w:marTop w:val="0"/>
              <w:marBottom w:val="0"/>
              <w:divBdr>
                <w:top w:val="none" w:sz="0" w:space="0" w:color="auto"/>
                <w:left w:val="none" w:sz="0" w:space="0" w:color="auto"/>
                <w:bottom w:val="none" w:sz="0" w:space="0" w:color="auto"/>
                <w:right w:val="none" w:sz="0" w:space="0" w:color="auto"/>
              </w:divBdr>
            </w:div>
            <w:div w:id="160319019">
              <w:marLeft w:val="0"/>
              <w:marRight w:val="0"/>
              <w:marTop w:val="0"/>
              <w:marBottom w:val="0"/>
              <w:divBdr>
                <w:top w:val="none" w:sz="0" w:space="0" w:color="auto"/>
                <w:left w:val="none" w:sz="0" w:space="0" w:color="auto"/>
                <w:bottom w:val="none" w:sz="0" w:space="0" w:color="auto"/>
                <w:right w:val="none" w:sz="0" w:space="0" w:color="auto"/>
              </w:divBdr>
            </w:div>
            <w:div w:id="160901277">
              <w:marLeft w:val="0"/>
              <w:marRight w:val="0"/>
              <w:marTop w:val="0"/>
              <w:marBottom w:val="0"/>
              <w:divBdr>
                <w:top w:val="none" w:sz="0" w:space="0" w:color="auto"/>
                <w:left w:val="none" w:sz="0" w:space="0" w:color="auto"/>
                <w:bottom w:val="none" w:sz="0" w:space="0" w:color="auto"/>
                <w:right w:val="none" w:sz="0" w:space="0" w:color="auto"/>
              </w:divBdr>
            </w:div>
            <w:div w:id="167597755">
              <w:marLeft w:val="0"/>
              <w:marRight w:val="0"/>
              <w:marTop w:val="0"/>
              <w:marBottom w:val="0"/>
              <w:divBdr>
                <w:top w:val="none" w:sz="0" w:space="0" w:color="auto"/>
                <w:left w:val="none" w:sz="0" w:space="0" w:color="auto"/>
                <w:bottom w:val="none" w:sz="0" w:space="0" w:color="auto"/>
                <w:right w:val="none" w:sz="0" w:space="0" w:color="auto"/>
              </w:divBdr>
            </w:div>
            <w:div w:id="226501357">
              <w:marLeft w:val="0"/>
              <w:marRight w:val="0"/>
              <w:marTop w:val="0"/>
              <w:marBottom w:val="0"/>
              <w:divBdr>
                <w:top w:val="none" w:sz="0" w:space="0" w:color="auto"/>
                <w:left w:val="none" w:sz="0" w:space="0" w:color="auto"/>
                <w:bottom w:val="none" w:sz="0" w:space="0" w:color="auto"/>
                <w:right w:val="none" w:sz="0" w:space="0" w:color="auto"/>
              </w:divBdr>
            </w:div>
            <w:div w:id="229921525">
              <w:marLeft w:val="0"/>
              <w:marRight w:val="0"/>
              <w:marTop w:val="0"/>
              <w:marBottom w:val="0"/>
              <w:divBdr>
                <w:top w:val="none" w:sz="0" w:space="0" w:color="auto"/>
                <w:left w:val="none" w:sz="0" w:space="0" w:color="auto"/>
                <w:bottom w:val="none" w:sz="0" w:space="0" w:color="auto"/>
                <w:right w:val="none" w:sz="0" w:space="0" w:color="auto"/>
              </w:divBdr>
            </w:div>
            <w:div w:id="230891270">
              <w:marLeft w:val="0"/>
              <w:marRight w:val="0"/>
              <w:marTop w:val="0"/>
              <w:marBottom w:val="0"/>
              <w:divBdr>
                <w:top w:val="none" w:sz="0" w:space="0" w:color="auto"/>
                <w:left w:val="none" w:sz="0" w:space="0" w:color="auto"/>
                <w:bottom w:val="none" w:sz="0" w:space="0" w:color="auto"/>
                <w:right w:val="none" w:sz="0" w:space="0" w:color="auto"/>
              </w:divBdr>
            </w:div>
            <w:div w:id="231232962">
              <w:marLeft w:val="0"/>
              <w:marRight w:val="0"/>
              <w:marTop w:val="0"/>
              <w:marBottom w:val="0"/>
              <w:divBdr>
                <w:top w:val="none" w:sz="0" w:space="0" w:color="auto"/>
                <w:left w:val="none" w:sz="0" w:space="0" w:color="auto"/>
                <w:bottom w:val="none" w:sz="0" w:space="0" w:color="auto"/>
                <w:right w:val="none" w:sz="0" w:space="0" w:color="auto"/>
              </w:divBdr>
            </w:div>
            <w:div w:id="262347461">
              <w:marLeft w:val="0"/>
              <w:marRight w:val="0"/>
              <w:marTop w:val="0"/>
              <w:marBottom w:val="0"/>
              <w:divBdr>
                <w:top w:val="none" w:sz="0" w:space="0" w:color="auto"/>
                <w:left w:val="none" w:sz="0" w:space="0" w:color="auto"/>
                <w:bottom w:val="none" w:sz="0" w:space="0" w:color="auto"/>
                <w:right w:val="none" w:sz="0" w:space="0" w:color="auto"/>
              </w:divBdr>
            </w:div>
            <w:div w:id="274404974">
              <w:marLeft w:val="0"/>
              <w:marRight w:val="0"/>
              <w:marTop w:val="0"/>
              <w:marBottom w:val="0"/>
              <w:divBdr>
                <w:top w:val="none" w:sz="0" w:space="0" w:color="auto"/>
                <w:left w:val="none" w:sz="0" w:space="0" w:color="auto"/>
                <w:bottom w:val="none" w:sz="0" w:space="0" w:color="auto"/>
                <w:right w:val="none" w:sz="0" w:space="0" w:color="auto"/>
              </w:divBdr>
            </w:div>
            <w:div w:id="281041792">
              <w:marLeft w:val="0"/>
              <w:marRight w:val="0"/>
              <w:marTop w:val="0"/>
              <w:marBottom w:val="0"/>
              <w:divBdr>
                <w:top w:val="none" w:sz="0" w:space="0" w:color="auto"/>
                <w:left w:val="none" w:sz="0" w:space="0" w:color="auto"/>
                <w:bottom w:val="none" w:sz="0" w:space="0" w:color="auto"/>
                <w:right w:val="none" w:sz="0" w:space="0" w:color="auto"/>
              </w:divBdr>
            </w:div>
            <w:div w:id="282461131">
              <w:marLeft w:val="0"/>
              <w:marRight w:val="0"/>
              <w:marTop w:val="0"/>
              <w:marBottom w:val="0"/>
              <w:divBdr>
                <w:top w:val="none" w:sz="0" w:space="0" w:color="auto"/>
                <w:left w:val="none" w:sz="0" w:space="0" w:color="auto"/>
                <w:bottom w:val="none" w:sz="0" w:space="0" w:color="auto"/>
                <w:right w:val="none" w:sz="0" w:space="0" w:color="auto"/>
              </w:divBdr>
            </w:div>
            <w:div w:id="316350124">
              <w:marLeft w:val="0"/>
              <w:marRight w:val="0"/>
              <w:marTop w:val="0"/>
              <w:marBottom w:val="0"/>
              <w:divBdr>
                <w:top w:val="none" w:sz="0" w:space="0" w:color="auto"/>
                <w:left w:val="none" w:sz="0" w:space="0" w:color="auto"/>
                <w:bottom w:val="none" w:sz="0" w:space="0" w:color="auto"/>
                <w:right w:val="none" w:sz="0" w:space="0" w:color="auto"/>
              </w:divBdr>
            </w:div>
            <w:div w:id="331642599">
              <w:marLeft w:val="0"/>
              <w:marRight w:val="0"/>
              <w:marTop w:val="0"/>
              <w:marBottom w:val="0"/>
              <w:divBdr>
                <w:top w:val="none" w:sz="0" w:space="0" w:color="auto"/>
                <w:left w:val="none" w:sz="0" w:space="0" w:color="auto"/>
                <w:bottom w:val="none" w:sz="0" w:space="0" w:color="auto"/>
                <w:right w:val="none" w:sz="0" w:space="0" w:color="auto"/>
              </w:divBdr>
            </w:div>
            <w:div w:id="390344875">
              <w:marLeft w:val="0"/>
              <w:marRight w:val="0"/>
              <w:marTop w:val="0"/>
              <w:marBottom w:val="0"/>
              <w:divBdr>
                <w:top w:val="none" w:sz="0" w:space="0" w:color="auto"/>
                <w:left w:val="none" w:sz="0" w:space="0" w:color="auto"/>
                <w:bottom w:val="none" w:sz="0" w:space="0" w:color="auto"/>
                <w:right w:val="none" w:sz="0" w:space="0" w:color="auto"/>
              </w:divBdr>
            </w:div>
            <w:div w:id="451553309">
              <w:marLeft w:val="0"/>
              <w:marRight w:val="0"/>
              <w:marTop w:val="0"/>
              <w:marBottom w:val="0"/>
              <w:divBdr>
                <w:top w:val="none" w:sz="0" w:space="0" w:color="auto"/>
                <w:left w:val="none" w:sz="0" w:space="0" w:color="auto"/>
                <w:bottom w:val="none" w:sz="0" w:space="0" w:color="auto"/>
                <w:right w:val="none" w:sz="0" w:space="0" w:color="auto"/>
              </w:divBdr>
            </w:div>
            <w:div w:id="457604595">
              <w:marLeft w:val="0"/>
              <w:marRight w:val="0"/>
              <w:marTop w:val="0"/>
              <w:marBottom w:val="0"/>
              <w:divBdr>
                <w:top w:val="none" w:sz="0" w:space="0" w:color="auto"/>
                <w:left w:val="none" w:sz="0" w:space="0" w:color="auto"/>
                <w:bottom w:val="none" w:sz="0" w:space="0" w:color="auto"/>
                <w:right w:val="none" w:sz="0" w:space="0" w:color="auto"/>
              </w:divBdr>
            </w:div>
            <w:div w:id="473645802">
              <w:marLeft w:val="0"/>
              <w:marRight w:val="0"/>
              <w:marTop w:val="0"/>
              <w:marBottom w:val="0"/>
              <w:divBdr>
                <w:top w:val="none" w:sz="0" w:space="0" w:color="auto"/>
                <w:left w:val="none" w:sz="0" w:space="0" w:color="auto"/>
                <w:bottom w:val="none" w:sz="0" w:space="0" w:color="auto"/>
                <w:right w:val="none" w:sz="0" w:space="0" w:color="auto"/>
              </w:divBdr>
            </w:div>
            <w:div w:id="545216604">
              <w:marLeft w:val="0"/>
              <w:marRight w:val="0"/>
              <w:marTop w:val="0"/>
              <w:marBottom w:val="0"/>
              <w:divBdr>
                <w:top w:val="none" w:sz="0" w:space="0" w:color="auto"/>
                <w:left w:val="none" w:sz="0" w:space="0" w:color="auto"/>
                <w:bottom w:val="none" w:sz="0" w:space="0" w:color="auto"/>
                <w:right w:val="none" w:sz="0" w:space="0" w:color="auto"/>
              </w:divBdr>
            </w:div>
            <w:div w:id="547375733">
              <w:marLeft w:val="0"/>
              <w:marRight w:val="0"/>
              <w:marTop w:val="0"/>
              <w:marBottom w:val="0"/>
              <w:divBdr>
                <w:top w:val="none" w:sz="0" w:space="0" w:color="auto"/>
                <w:left w:val="none" w:sz="0" w:space="0" w:color="auto"/>
                <w:bottom w:val="none" w:sz="0" w:space="0" w:color="auto"/>
                <w:right w:val="none" w:sz="0" w:space="0" w:color="auto"/>
              </w:divBdr>
            </w:div>
            <w:div w:id="601189288">
              <w:marLeft w:val="0"/>
              <w:marRight w:val="0"/>
              <w:marTop w:val="0"/>
              <w:marBottom w:val="0"/>
              <w:divBdr>
                <w:top w:val="none" w:sz="0" w:space="0" w:color="auto"/>
                <w:left w:val="none" w:sz="0" w:space="0" w:color="auto"/>
                <w:bottom w:val="none" w:sz="0" w:space="0" w:color="auto"/>
                <w:right w:val="none" w:sz="0" w:space="0" w:color="auto"/>
              </w:divBdr>
            </w:div>
            <w:div w:id="621114181">
              <w:marLeft w:val="0"/>
              <w:marRight w:val="0"/>
              <w:marTop w:val="0"/>
              <w:marBottom w:val="0"/>
              <w:divBdr>
                <w:top w:val="none" w:sz="0" w:space="0" w:color="auto"/>
                <w:left w:val="none" w:sz="0" w:space="0" w:color="auto"/>
                <w:bottom w:val="none" w:sz="0" w:space="0" w:color="auto"/>
                <w:right w:val="none" w:sz="0" w:space="0" w:color="auto"/>
              </w:divBdr>
            </w:div>
            <w:div w:id="655183259">
              <w:marLeft w:val="0"/>
              <w:marRight w:val="0"/>
              <w:marTop w:val="0"/>
              <w:marBottom w:val="0"/>
              <w:divBdr>
                <w:top w:val="none" w:sz="0" w:space="0" w:color="auto"/>
                <w:left w:val="none" w:sz="0" w:space="0" w:color="auto"/>
                <w:bottom w:val="none" w:sz="0" w:space="0" w:color="auto"/>
                <w:right w:val="none" w:sz="0" w:space="0" w:color="auto"/>
              </w:divBdr>
            </w:div>
            <w:div w:id="655645936">
              <w:marLeft w:val="0"/>
              <w:marRight w:val="0"/>
              <w:marTop w:val="0"/>
              <w:marBottom w:val="0"/>
              <w:divBdr>
                <w:top w:val="none" w:sz="0" w:space="0" w:color="auto"/>
                <w:left w:val="none" w:sz="0" w:space="0" w:color="auto"/>
                <w:bottom w:val="none" w:sz="0" w:space="0" w:color="auto"/>
                <w:right w:val="none" w:sz="0" w:space="0" w:color="auto"/>
              </w:divBdr>
            </w:div>
            <w:div w:id="660349574">
              <w:marLeft w:val="0"/>
              <w:marRight w:val="0"/>
              <w:marTop w:val="0"/>
              <w:marBottom w:val="0"/>
              <w:divBdr>
                <w:top w:val="none" w:sz="0" w:space="0" w:color="auto"/>
                <w:left w:val="none" w:sz="0" w:space="0" w:color="auto"/>
                <w:bottom w:val="none" w:sz="0" w:space="0" w:color="auto"/>
                <w:right w:val="none" w:sz="0" w:space="0" w:color="auto"/>
              </w:divBdr>
            </w:div>
            <w:div w:id="663582024">
              <w:marLeft w:val="0"/>
              <w:marRight w:val="0"/>
              <w:marTop w:val="0"/>
              <w:marBottom w:val="0"/>
              <w:divBdr>
                <w:top w:val="none" w:sz="0" w:space="0" w:color="auto"/>
                <w:left w:val="none" w:sz="0" w:space="0" w:color="auto"/>
                <w:bottom w:val="none" w:sz="0" w:space="0" w:color="auto"/>
                <w:right w:val="none" w:sz="0" w:space="0" w:color="auto"/>
              </w:divBdr>
            </w:div>
            <w:div w:id="726417671">
              <w:marLeft w:val="0"/>
              <w:marRight w:val="0"/>
              <w:marTop w:val="0"/>
              <w:marBottom w:val="0"/>
              <w:divBdr>
                <w:top w:val="none" w:sz="0" w:space="0" w:color="auto"/>
                <w:left w:val="none" w:sz="0" w:space="0" w:color="auto"/>
                <w:bottom w:val="none" w:sz="0" w:space="0" w:color="auto"/>
                <w:right w:val="none" w:sz="0" w:space="0" w:color="auto"/>
              </w:divBdr>
            </w:div>
            <w:div w:id="742485221">
              <w:marLeft w:val="0"/>
              <w:marRight w:val="0"/>
              <w:marTop w:val="0"/>
              <w:marBottom w:val="0"/>
              <w:divBdr>
                <w:top w:val="none" w:sz="0" w:space="0" w:color="auto"/>
                <w:left w:val="none" w:sz="0" w:space="0" w:color="auto"/>
                <w:bottom w:val="none" w:sz="0" w:space="0" w:color="auto"/>
                <w:right w:val="none" w:sz="0" w:space="0" w:color="auto"/>
              </w:divBdr>
            </w:div>
            <w:div w:id="751463605">
              <w:marLeft w:val="0"/>
              <w:marRight w:val="0"/>
              <w:marTop w:val="0"/>
              <w:marBottom w:val="0"/>
              <w:divBdr>
                <w:top w:val="none" w:sz="0" w:space="0" w:color="auto"/>
                <w:left w:val="none" w:sz="0" w:space="0" w:color="auto"/>
                <w:bottom w:val="none" w:sz="0" w:space="0" w:color="auto"/>
                <w:right w:val="none" w:sz="0" w:space="0" w:color="auto"/>
              </w:divBdr>
            </w:div>
            <w:div w:id="780227026">
              <w:marLeft w:val="0"/>
              <w:marRight w:val="0"/>
              <w:marTop w:val="0"/>
              <w:marBottom w:val="0"/>
              <w:divBdr>
                <w:top w:val="none" w:sz="0" w:space="0" w:color="auto"/>
                <w:left w:val="none" w:sz="0" w:space="0" w:color="auto"/>
                <w:bottom w:val="none" w:sz="0" w:space="0" w:color="auto"/>
                <w:right w:val="none" w:sz="0" w:space="0" w:color="auto"/>
              </w:divBdr>
            </w:div>
            <w:div w:id="812985261">
              <w:marLeft w:val="0"/>
              <w:marRight w:val="0"/>
              <w:marTop w:val="0"/>
              <w:marBottom w:val="0"/>
              <w:divBdr>
                <w:top w:val="none" w:sz="0" w:space="0" w:color="auto"/>
                <w:left w:val="none" w:sz="0" w:space="0" w:color="auto"/>
                <w:bottom w:val="none" w:sz="0" w:space="0" w:color="auto"/>
                <w:right w:val="none" w:sz="0" w:space="0" w:color="auto"/>
              </w:divBdr>
            </w:div>
            <w:div w:id="870924304">
              <w:marLeft w:val="0"/>
              <w:marRight w:val="0"/>
              <w:marTop w:val="0"/>
              <w:marBottom w:val="0"/>
              <w:divBdr>
                <w:top w:val="none" w:sz="0" w:space="0" w:color="auto"/>
                <w:left w:val="none" w:sz="0" w:space="0" w:color="auto"/>
                <w:bottom w:val="none" w:sz="0" w:space="0" w:color="auto"/>
                <w:right w:val="none" w:sz="0" w:space="0" w:color="auto"/>
              </w:divBdr>
            </w:div>
            <w:div w:id="872111983">
              <w:marLeft w:val="0"/>
              <w:marRight w:val="0"/>
              <w:marTop w:val="0"/>
              <w:marBottom w:val="0"/>
              <w:divBdr>
                <w:top w:val="none" w:sz="0" w:space="0" w:color="auto"/>
                <w:left w:val="none" w:sz="0" w:space="0" w:color="auto"/>
                <w:bottom w:val="none" w:sz="0" w:space="0" w:color="auto"/>
                <w:right w:val="none" w:sz="0" w:space="0" w:color="auto"/>
              </w:divBdr>
            </w:div>
            <w:div w:id="879636370">
              <w:marLeft w:val="0"/>
              <w:marRight w:val="0"/>
              <w:marTop w:val="0"/>
              <w:marBottom w:val="0"/>
              <w:divBdr>
                <w:top w:val="none" w:sz="0" w:space="0" w:color="auto"/>
                <w:left w:val="none" w:sz="0" w:space="0" w:color="auto"/>
                <w:bottom w:val="none" w:sz="0" w:space="0" w:color="auto"/>
                <w:right w:val="none" w:sz="0" w:space="0" w:color="auto"/>
              </w:divBdr>
            </w:div>
            <w:div w:id="888154994">
              <w:marLeft w:val="0"/>
              <w:marRight w:val="0"/>
              <w:marTop w:val="0"/>
              <w:marBottom w:val="0"/>
              <w:divBdr>
                <w:top w:val="none" w:sz="0" w:space="0" w:color="auto"/>
                <w:left w:val="none" w:sz="0" w:space="0" w:color="auto"/>
                <w:bottom w:val="none" w:sz="0" w:space="0" w:color="auto"/>
                <w:right w:val="none" w:sz="0" w:space="0" w:color="auto"/>
              </w:divBdr>
            </w:div>
            <w:div w:id="916279882">
              <w:marLeft w:val="0"/>
              <w:marRight w:val="0"/>
              <w:marTop w:val="0"/>
              <w:marBottom w:val="0"/>
              <w:divBdr>
                <w:top w:val="none" w:sz="0" w:space="0" w:color="auto"/>
                <w:left w:val="none" w:sz="0" w:space="0" w:color="auto"/>
                <w:bottom w:val="none" w:sz="0" w:space="0" w:color="auto"/>
                <w:right w:val="none" w:sz="0" w:space="0" w:color="auto"/>
              </w:divBdr>
            </w:div>
            <w:div w:id="922837447">
              <w:marLeft w:val="0"/>
              <w:marRight w:val="0"/>
              <w:marTop w:val="0"/>
              <w:marBottom w:val="0"/>
              <w:divBdr>
                <w:top w:val="none" w:sz="0" w:space="0" w:color="auto"/>
                <w:left w:val="none" w:sz="0" w:space="0" w:color="auto"/>
                <w:bottom w:val="none" w:sz="0" w:space="0" w:color="auto"/>
                <w:right w:val="none" w:sz="0" w:space="0" w:color="auto"/>
              </w:divBdr>
            </w:div>
            <w:div w:id="923564375">
              <w:marLeft w:val="0"/>
              <w:marRight w:val="0"/>
              <w:marTop w:val="0"/>
              <w:marBottom w:val="0"/>
              <w:divBdr>
                <w:top w:val="none" w:sz="0" w:space="0" w:color="auto"/>
                <w:left w:val="none" w:sz="0" w:space="0" w:color="auto"/>
                <w:bottom w:val="none" w:sz="0" w:space="0" w:color="auto"/>
                <w:right w:val="none" w:sz="0" w:space="0" w:color="auto"/>
              </w:divBdr>
            </w:div>
            <w:div w:id="977033522">
              <w:marLeft w:val="0"/>
              <w:marRight w:val="0"/>
              <w:marTop w:val="0"/>
              <w:marBottom w:val="0"/>
              <w:divBdr>
                <w:top w:val="none" w:sz="0" w:space="0" w:color="auto"/>
                <w:left w:val="none" w:sz="0" w:space="0" w:color="auto"/>
                <w:bottom w:val="none" w:sz="0" w:space="0" w:color="auto"/>
                <w:right w:val="none" w:sz="0" w:space="0" w:color="auto"/>
              </w:divBdr>
            </w:div>
            <w:div w:id="977341768">
              <w:marLeft w:val="0"/>
              <w:marRight w:val="0"/>
              <w:marTop w:val="0"/>
              <w:marBottom w:val="0"/>
              <w:divBdr>
                <w:top w:val="none" w:sz="0" w:space="0" w:color="auto"/>
                <w:left w:val="none" w:sz="0" w:space="0" w:color="auto"/>
                <w:bottom w:val="none" w:sz="0" w:space="0" w:color="auto"/>
                <w:right w:val="none" w:sz="0" w:space="0" w:color="auto"/>
              </w:divBdr>
            </w:div>
            <w:div w:id="989482084">
              <w:marLeft w:val="0"/>
              <w:marRight w:val="0"/>
              <w:marTop w:val="0"/>
              <w:marBottom w:val="0"/>
              <w:divBdr>
                <w:top w:val="none" w:sz="0" w:space="0" w:color="auto"/>
                <w:left w:val="none" w:sz="0" w:space="0" w:color="auto"/>
                <w:bottom w:val="none" w:sz="0" w:space="0" w:color="auto"/>
                <w:right w:val="none" w:sz="0" w:space="0" w:color="auto"/>
              </w:divBdr>
            </w:div>
            <w:div w:id="1004434222">
              <w:marLeft w:val="0"/>
              <w:marRight w:val="0"/>
              <w:marTop w:val="0"/>
              <w:marBottom w:val="0"/>
              <w:divBdr>
                <w:top w:val="none" w:sz="0" w:space="0" w:color="auto"/>
                <w:left w:val="none" w:sz="0" w:space="0" w:color="auto"/>
                <w:bottom w:val="none" w:sz="0" w:space="0" w:color="auto"/>
                <w:right w:val="none" w:sz="0" w:space="0" w:color="auto"/>
              </w:divBdr>
            </w:div>
            <w:div w:id="1045131926">
              <w:marLeft w:val="0"/>
              <w:marRight w:val="0"/>
              <w:marTop w:val="0"/>
              <w:marBottom w:val="0"/>
              <w:divBdr>
                <w:top w:val="none" w:sz="0" w:space="0" w:color="auto"/>
                <w:left w:val="none" w:sz="0" w:space="0" w:color="auto"/>
                <w:bottom w:val="none" w:sz="0" w:space="0" w:color="auto"/>
                <w:right w:val="none" w:sz="0" w:space="0" w:color="auto"/>
              </w:divBdr>
            </w:div>
            <w:div w:id="1074350765">
              <w:marLeft w:val="0"/>
              <w:marRight w:val="0"/>
              <w:marTop w:val="0"/>
              <w:marBottom w:val="0"/>
              <w:divBdr>
                <w:top w:val="none" w:sz="0" w:space="0" w:color="auto"/>
                <w:left w:val="none" w:sz="0" w:space="0" w:color="auto"/>
                <w:bottom w:val="none" w:sz="0" w:space="0" w:color="auto"/>
                <w:right w:val="none" w:sz="0" w:space="0" w:color="auto"/>
              </w:divBdr>
            </w:div>
            <w:div w:id="1075586927">
              <w:marLeft w:val="0"/>
              <w:marRight w:val="0"/>
              <w:marTop w:val="0"/>
              <w:marBottom w:val="0"/>
              <w:divBdr>
                <w:top w:val="none" w:sz="0" w:space="0" w:color="auto"/>
                <w:left w:val="none" w:sz="0" w:space="0" w:color="auto"/>
                <w:bottom w:val="none" w:sz="0" w:space="0" w:color="auto"/>
                <w:right w:val="none" w:sz="0" w:space="0" w:color="auto"/>
              </w:divBdr>
            </w:div>
            <w:div w:id="1096513527">
              <w:marLeft w:val="0"/>
              <w:marRight w:val="0"/>
              <w:marTop w:val="0"/>
              <w:marBottom w:val="0"/>
              <w:divBdr>
                <w:top w:val="none" w:sz="0" w:space="0" w:color="auto"/>
                <w:left w:val="none" w:sz="0" w:space="0" w:color="auto"/>
                <w:bottom w:val="none" w:sz="0" w:space="0" w:color="auto"/>
                <w:right w:val="none" w:sz="0" w:space="0" w:color="auto"/>
              </w:divBdr>
            </w:div>
            <w:div w:id="1113747413">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 w:id="1141189120">
              <w:marLeft w:val="0"/>
              <w:marRight w:val="0"/>
              <w:marTop w:val="0"/>
              <w:marBottom w:val="0"/>
              <w:divBdr>
                <w:top w:val="none" w:sz="0" w:space="0" w:color="auto"/>
                <w:left w:val="none" w:sz="0" w:space="0" w:color="auto"/>
                <w:bottom w:val="none" w:sz="0" w:space="0" w:color="auto"/>
                <w:right w:val="none" w:sz="0" w:space="0" w:color="auto"/>
              </w:divBdr>
            </w:div>
            <w:div w:id="1209412673">
              <w:marLeft w:val="0"/>
              <w:marRight w:val="0"/>
              <w:marTop w:val="0"/>
              <w:marBottom w:val="0"/>
              <w:divBdr>
                <w:top w:val="none" w:sz="0" w:space="0" w:color="auto"/>
                <w:left w:val="none" w:sz="0" w:space="0" w:color="auto"/>
                <w:bottom w:val="none" w:sz="0" w:space="0" w:color="auto"/>
                <w:right w:val="none" w:sz="0" w:space="0" w:color="auto"/>
              </w:divBdr>
            </w:div>
            <w:div w:id="1236546322">
              <w:marLeft w:val="0"/>
              <w:marRight w:val="0"/>
              <w:marTop w:val="0"/>
              <w:marBottom w:val="0"/>
              <w:divBdr>
                <w:top w:val="none" w:sz="0" w:space="0" w:color="auto"/>
                <w:left w:val="none" w:sz="0" w:space="0" w:color="auto"/>
                <w:bottom w:val="none" w:sz="0" w:space="0" w:color="auto"/>
                <w:right w:val="none" w:sz="0" w:space="0" w:color="auto"/>
              </w:divBdr>
            </w:div>
            <w:div w:id="1238056713">
              <w:marLeft w:val="0"/>
              <w:marRight w:val="0"/>
              <w:marTop w:val="0"/>
              <w:marBottom w:val="0"/>
              <w:divBdr>
                <w:top w:val="none" w:sz="0" w:space="0" w:color="auto"/>
                <w:left w:val="none" w:sz="0" w:space="0" w:color="auto"/>
                <w:bottom w:val="none" w:sz="0" w:space="0" w:color="auto"/>
                <w:right w:val="none" w:sz="0" w:space="0" w:color="auto"/>
              </w:divBdr>
            </w:div>
            <w:div w:id="1241598347">
              <w:marLeft w:val="0"/>
              <w:marRight w:val="0"/>
              <w:marTop w:val="0"/>
              <w:marBottom w:val="0"/>
              <w:divBdr>
                <w:top w:val="none" w:sz="0" w:space="0" w:color="auto"/>
                <w:left w:val="none" w:sz="0" w:space="0" w:color="auto"/>
                <w:bottom w:val="none" w:sz="0" w:space="0" w:color="auto"/>
                <w:right w:val="none" w:sz="0" w:space="0" w:color="auto"/>
              </w:divBdr>
            </w:div>
            <w:div w:id="1253396414">
              <w:marLeft w:val="0"/>
              <w:marRight w:val="0"/>
              <w:marTop w:val="0"/>
              <w:marBottom w:val="0"/>
              <w:divBdr>
                <w:top w:val="none" w:sz="0" w:space="0" w:color="auto"/>
                <w:left w:val="none" w:sz="0" w:space="0" w:color="auto"/>
                <w:bottom w:val="none" w:sz="0" w:space="0" w:color="auto"/>
                <w:right w:val="none" w:sz="0" w:space="0" w:color="auto"/>
              </w:divBdr>
            </w:div>
            <w:div w:id="1289975820">
              <w:marLeft w:val="0"/>
              <w:marRight w:val="0"/>
              <w:marTop w:val="0"/>
              <w:marBottom w:val="0"/>
              <w:divBdr>
                <w:top w:val="none" w:sz="0" w:space="0" w:color="auto"/>
                <w:left w:val="none" w:sz="0" w:space="0" w:color="auto"/>
                <w:bottom w:val="none" w:sz="0" w:space="0" w:color="auto"/>
                <w:right w:val="none" w:sz="0" w:space="0" w:color="auto"/>
              </w:divBdr>
            </w:div>
            <w:div w:id="1301378485">
              <w:marLeft w:val="0"/>
              <w:marRight w:val="0"/>
              <w:marTop w:val="0"/>
              <w:marBottom w:val="0"/>
              <w:divBdr>
                <w:top w:val="none" w:sz="0" w:space="0" w:color="auto"/>
                <w:left w:val="none" w:sz="0" w:space="0" w:color="auto"/>
                <w:bottom w:val="none" w:sz="0" w:space="0" w:color="auto"/>
                <w:right w:val="none" w:sz="0" w:space="0" w:color="auto"/>
              </w:divBdr>
            </w:div>
            <w:div w:id="1331372279">
              <w:marLeft w:val="0"/>
              <w:marRight w:val="0"/>
              <w:marTop w:val="0"/>
              <w:marBottom w:val="0"/>
              <w:divBdr>
                <w:top w:val="none" w:sz="0" w:space="0" w:color="auto"/>
                <w:left w:val="none" w:sz="0" w:space="0" w:color="auto"/>
                <w:bottom w:val="none" w:sz="0" w:space="0" w:color="auto"/>
                <w:right w:val="none" w:sz="0" w:space="0" w:color="auto"/>
              </w:divBdr>
            </w:div>
            <w:div w:id="1388726602">
              <w:marLeft w:val="0"/>
              <w:marRight w:val="0"/>
              <w:marTop w:val="0"/>
              <w:marBottom w:val="0"/>
              <w:divBdr>
                <w:top w:val="none" w:sz="0" w:space="0" w:color="auto"/>
                <w:left w:val="none" w:sz="0" w:space="0" w:color="auto"/>
                <w:bottom w:val="none" w:sz="0" w:space="0" w:color="auto"/>
                <w:right w:val="none" w:sz="0" w:space="0" w:color="auto"/>
              </w:divBdr>
            </w:div>
            <w:div w:id="1401563324">
              <w:marLeft w:val="0"/>
              <w:marRight w:val="0"/>
              <w:marTop w:val="0"/>
              <w:marBottom w:val="0"/>
              <w:divBdr>
                <w:top w:val="none" w:sz="0" w:space="0" w:color="auto"/>
                <w:left w:val="none" w:sz="0" w:space="0" w:color="auto"/>
                <w:bottom w:val="none" w:sz="0" w:space="0" w:color="auto"/>
                <w:right w:val="none" w:sz="0" w:space="0" w:color="auto"/>
              </w:divBdr>
            </w:div>
            <w:div w:id="1406339218">
              <w:marLeft w:val="0"/>
              <w:marRight w:val="0"/>
              <w:marTop w:val="0"/>
              <w:marBottom w:val="0"/>
              <w:divBdr>
                <w:top w:val="none" w:sz="0" w:space="0" w:color="auto"/>
                <w:left w:val="none" w:sz="0" w:space="0" w:color="auto"/>
                <w:bottom w:val="none" w:sz="0" w:space="0" w:color="auto"/>
                <w:right w:val="none" w:sz="0" w:space="0" w:color="auto"/>
              </w:divBdr>
            </w:div>
            <w:div w:id="1421951857">
              <w:marLeft w:val="0"/>
              <w:marRight w:val="0"/>
              <w:marTop w:val="0"/>
              <w:marBottom w:val="0"/>
              <w:divBdr>
                <w:top w:val="none" w:sz="0" w:space="0" w:color="auto"/>
                <w:left w:val="none" w:sz="0" w:space="0" w:color="auto"/>
                <w:bottom w:val="none" w:sz="0" w:space="0" w:color="auto"/>
                <w:right w:val="none" w:sz="0" w:space="0" w:color="auto"/>
              </w:divBdr>
            </w:div>
            <w:div w:id="1444809677">
              <w:marLeft w:val="0"/>
              <w:marRight w:val="0"/>
              <w:marTop w:val="0"/>
              <w:marBottom w:val="0"/>
              <w:divBdr>
                <w:top w:val="none" w:sz="0" w:space="0" w:color="auto"/>
                <w:left w:val="none" w:sz="0" w:space="0" w:color="auto"/>
                <w:bottom w:val="none" w:sz="0" w:space="0" w:color="auto"/>
                <w:right w:val="none" w:sz="0" w:space="0" w:color="auto"/>
              </w:divBdr>
            </w:div>
            <w:div w:id="1457331345">
              <w:marLeft w:val="0"/>
              <w:marRight w:val="0"/>
              <w:marTop w:val="0"/>
              <w:marBottom w:val="0"/>
              <w:divBdr>
                <w:top w:val="none" w:sz="0" w:space="0" w:color="auto"/>
                <w:left w:val="none" w:sz="0" w:space="0" w:color="auto"/>
                <w:bottom w:val="none" w:sz="0" w:space="0" w:color="auto"/>
                <w:right w:val="none" w:sz="0" w:space="0" w:color="auto"/>
              </w:divBdr>
            </w:div>
            <w:div w:id="1470712038">
              <w:marLeft w:val="0"/>
              <w:marRight w:val="0"/>
              <w:marTop w:val="0"/>
              <w:marBottom w:val="0"/>
              <w:divBdr>
                <w:top w:val="none" w:sz="0" w:space="0" w:color="auto"/>
                <w:left w:val="none" w:sz="0" w:space="0" w:color="auto"/>
                <w:bottom w:val="none" w:sz="0" w:space="0" w:color="auto"/>
                <w:right w:val="none" w:sz="0" w:space="0" w:color="auto"/>
              </w:divBdr>
            </w:div>
            <w:div w:id="1482772018">
              <w:marLeft w:val="0"/>
              <w:marRight w:val="0"/>
              <w:marTop w:val="0"/>
              <w:marBottom w:val="0"/>
              <w:divBdr>
                <w:top w:val="none" w:sz="0" w:space="0" w:color="auto"/>
                <w:left w:val="none" w:sz="0" w:space="0" w:color="auto"/>
                <w:bottom w:val="none" w:sz="0" w:space="0" w:color="auto"/>
                <w:right w:val="none" w:sz="0" w:space="0" w:color="auto"/>
              </w:divBdr>
            </w:div>
            <w:div w:id="1493334470">
              <w:marLeft w:val="0"/>
              <w:marRight w:val="0"/>
              <w:marTop w:val="0"/>
              <w:marBottom w:val="0"/>
              <w:divBdr>
                <w:top w:val="none" w:sz="0" w:space="0" w:color="auto"/>
                <w:left w:val="none" w:sz="0" w:space="0" w:color="auto"/>
                <w:bottom w:val="none" w:sz="0" w:space="0" w:color="auto"/>
                <w:right w:val="none" w:sz="0" w:space="0" w:color="auto"/>
              </w:divBdr>
            </w:div>
            <w:div w:id="1503620257">
              <w:marLeft w:val="0"/>
              <w:marRight w:val="0"/>
              <w:marTop w:val="0"/>
              <w:marBottom w:val="0"/>
              <w:divBdr>
                <w:top w:val="none" w:sz="0" w:space="0" w:color="auto"/>
                <w:left w:val="none" w:sz="0" w:space="0" w:color="auto"/>
                <w:bottom w:val="none" w:sz="0" w:space="0" w:color="auto"/>
                <w:right w:val="none" w:sz="0" w:space="0" w:color="auto"/>
              </w:divBdr>
            </w:div>
            <w:div w:id="1504008745">
              <w:marLeft w:val="0"/>
              <w:marRight w:val="0"/>
              <w:marTop w:val="0"/>
              <w:marBottom w:val="0"/>
              <w:divBdr>
                <w:top w:val="none" w:sz="0" w:space="0" w:color="auto"/>
                <w:left w:val="none" w:sz="0" w:space="0" w:color="auto"/>
                <w:bottom w:val="none" w:sz="0" w:space="0" w:color="auto"/>
                <w:right w:val="none" w:sz="0" w:space="0" w:color="auto"/>
              </w:divBdr>
            </w:div>
            <w:div w:id="1516652991">
              <w:marLeft w:val="0"/>
              <w:marRight w:val="0"/>
              <w:marTop w:val="0"/>
              <w:marBottom w:val="0"/>
              <w:divBdr>
                <w:top w:val="none" w:sz="0" w:space="0" w:color="auto"/>
                <w:left w:val="none" w:sz="0" w:space="0" w:color="auto"/>
                <w:bottom w:val="none" w:sz="0" w:space="0" w:color="auto"/>
                <w:right w:val="none" w:sz="0" w:space="0" w:color="auto"/>
              </w:divBdr>
            </w:div>
            <w:div w:id="1538734621">
              <w:marLeft w:val="0"/>
              <w:marRight w:val="0"/>
              <w:marTop w:val="0"/>
              <w:marBottom w:val="0"/>
              <w:divBdr>
                <w:top w:val="none" w:sz="0" w:space="0" w:color="auto"/>
                <w:left w:val="none" w:sz="0" w:space="0" w:color="auto"/>
                <w:bottom w:val="none" w:sz="0" w:space="0" w:color="auto"/>
                <w:right w:val="none" w:sz="0" w:space="0" w:color="auto"/>
              </w:divBdr>
            </w:div>
            <w:div w:id="1573808659">
              <w:marLeft w:val="0"/>
              <w:marRight w:val="0"/>
              <w:marTop w:val="0"/>
              <w:marBottom w:val="0"/>
              <w:divBdr>
                <w:top w:val="none" w:sz="0" w:space="0" w:color="auto"/>
                <w:left w:val="none" w:sz="0" w:space="0" w:color="auto"/>
                <w:bottom w:val="none" w:sz="0" w:space="0" w:color="auto"/>
                <w:right w:val="none" w:sz="0" w:space="0" w:color="auto"/>
              </w:divBdr>
            </w:div>
            <w:div w:id="1578587600">
              <w:marLeft w:val="0"/>
              <w:marRight w:val="0"/>
              <w:marTop w:val="0"/>
              <w:marBottom w:val="0"/>
              <w:divBdr>
                <w:top w:val="none" w:sz="0" w:space="0" w:color="auto"/>
                <w:left w:val="none" w:sz="0" w:space="0" w:color="auto"/>
                <w:bottom w:val="none" w:sz="0" w:space="0" w:color="auto"/>
                <w:right w:val="none" w:sz="0" w:space="0" w:color="auto"/>
              </w:divBdr>
            </w:div>
            <w:div w:id="1583105935">
              <w:marLeft w:val="0"/>
              <w:marRight w:val="0"/>
              <w:marTop w:val="0"/>
              <w:marBottom w:val="0"/>
              <w:divBdr>
                <w:top w:val="none" w:sz="0" w:space="0" w:color="auto"/>
                <w:left w:val="none" w:sz="0" w:space="0" w:color="auto"/>
                <w:bottom w:val="none" w:sz="0" w:space="0" w:color="auto"/>
                <w:right w:val="none" w:sz="0" w:space="0" w:color="auto"/>
              </w:divBdr>
            </w:div>
            <w:div w:id="1585842367">
              <w:marLeft w:val="0"/>
              <w:marRight w:val="0"/>
              <w:marTop w:val="0"/>
              <w:marBottom w:val="0"/>
              <w:divBdr>
                <w:top w:val="none" w:sz="0" w:space="0" w:color="auto"/>
                <w:left w:val="none" w:sz="0" w:space="0" w:color="auto"/>
                <w:bottom w:val="none" w:sz="0" w:space="0" w:color="auto"/>
                <w:right w:val="none" w:sz="0" w:space="0" w:color="auto"/>
              </w:divBdr>
            </w:div>
            <w:div w:id="1594706604">
              <w:marLeft w:val="0"/>
              <w:marRight w:val="0"/>
              <w:marTop w:val="0"/>
              <w:marBottom w:val="0"/>
              <w:divBdr>
                <w:top w:val="none" w:sz="0" w:space="0" w:color="auto"/>
                <w:left w:val="none" w:sz="0" w:space="0" w:color="auto"/>
                <w:bottom w:val="none" w:sz="0" w:space="0" w:color="auto"/>
                <w:right w:val="none" w:sz="0" w:space="0" w:color="auto"/>
              </w:divBdr>
            </w:div>
            <w:div w:id="1621036223">
              <w:marLeft w:val="0"/>
              <w:marRight w:val="0"/>
              <w:marTop w:val="0"/>
              <w:marBottom w:val="0"/>
              <w:divBdr>
                <w:top w:val="none" w:sz="0" w:space="0" w:color="auto"/>
                <w:left w:val="none" w:sz="0" w:space="0" w:color="auto"/>
                <w:bottom w:val="none" w:sz="0" w:space="0" w:color="auto"/>
                <w:right w:val="none" w:sz="0" w:space="0" w:color="auto"/>
              </w:divBdr>
            </w:div>
            <w:div w:id="1623225800">
              <w:marLeft w:val="0"/>
              <w:marRight w:val="0"/>
              <w:marTop w:val="0"/>
              <w:marBottom w:val="0"/>
              <w:divBdr>
                <w:top w:val="none" w:sz="0" w:space="0" w:color="auto"/>
                <w:left w:val="none" w:sz="0" w:space="0" w:color="auto"/>
                <w:bottom w:val="none" w:sz="0" w:space="0" w:color="auto"/>
                <w:right w:val="none" w:sz="0" w:space="0" w:color="auto"/>
              </w:divBdr>
            </w:div>
            <w:div w:id="1631745793">
              <w:marLeft w:val="0"/>
              <w:marRight w:val="0"/>
              <w:marTop w:val="0"/>
              <w:marBottom w:val="0"/>
              <w:divBdr>
                <w:top w:val="none" w:sz="0" w:space="0" w:color="auto"/>
                <w:left w:val="none" w:sz="0" w:space="0" w:color="auto"/>
                <w:bottom w:val="none" w:sz="0" w:space="0" w:color="auto"/>
                <w:right w:val="none" w:sz="0" w:space="0" w:color="auto"/>
              </w:divBdr>
            </w:div>
            <w:div w:id="1651786487">
              <w:marLeft w:val="0"/>
              <w:marRight w:val="0"/>
              <w:marTop w:val="0"/>
              <w:marBottom w:val="0"/>
              <w:divBdr>
                <w:top w:val="none" w:sz="0" w:space="0" w:color="auto"/>
                <w:left w:val="none" w:sz="0" w:space="0" w:color="auto"/>
                <w:bottom w:val="none" w:sz="0" w:space="0" w:color="auto"/>
                <w:right w:val="none" w:sz="0" w:space="0" w:color="auto"/>
              </w:divBdr>
            </w:div>
            <w:div w:id="1675913634">
              <w:marLeft w:val="0"/>
              <w:marRight w:val="0"/>
              <w:marTop w:val="0"/>
              <w:marBottom w:val="0"/>
              <w:divBdr>
                <w:top w:val="none" w:sz="0" w:space="0" w:color="auto"/>
                <w:left w:val="none" w:sz="0" w:space="0" w:color="auto"/>
                <w:bottom w:val="none" w:sz="0" w:space="0" w:color="auto"/>
                <w:right w:val="none" w:sz="0" w:space="0" w:color="auto"/>
              </w:divBdr>
            </w:div>
            <w:div w:id="1689409892">
              <w:marLeft w:val="0"/>
              <w:marRight w:val="0"/>
              <w:marTop w:val="0"/>
              <w:marBottom w:val="0"/>
              <w:divBdr>
                <w:top w:val="none" w:sz="0" w:space="0" w:color="auto"/>
                <w:left w:val="none" w:sz="0" w:space="0" w:color="auto"/>
                <w:bottom w:val="none" w:sz="0" w:space="0" w:color="auto"/>
                <w:right w:val="none" w:sz="0" w:space="0" w:color="auto"/>
              </w:divBdr>
            </w:div>
            <w:div w:id="1731922143">
              <w:marLeft w:val="0"/>
              <w:marRight w:val="0"/>
              <w:marTop w:val="0"/>
              <w:marBottom w:val="0"/>
              <w:divBdr>
                <w:top w:val="none" w:sz="0" w:space="0" w:color="auto"/>
                <w:left w:val="none" w:sz="0" w:space="0" w:color="auto"/>
                <w:bottom w:val="none" w:sz="0" w:space="0" w:color="auto"/>
                <w:right w:val="none" w:sz="0" w:space="0" w:color="auto"/>
              </w:divBdr>
            </w:div>
            <w:div w:id="1780181055">
              <w:marLeft w:val="0"/>
              <w:marRight w:val="0"/>
              <w:marTop w:val="0"/>
              <w:marBottom w:val="0"/>
              <w:divBdr>
                <w:top w:val="none" w:sz="0" w:space="0" w:color="auto"/>
                <w:left w:val="none" w:sz="0" w:space="0" w:color="auto"/>
                <w:bottom w:val="none" w:sz="0" w:space="0" w:color="auto"/>
                <w:right w:val="none" w:sz="0" w:space="0" w:color="auto"/>
              </w:divBdr>
            </w:div>
            <w:div w:id="1786583385">
              <w:marLeft w:val="0"/>
              <w:marRight w:val="0"/>
              <w:marTop w:val="0"/>
              <w:marBottom w:val="0"/>
              <w:divBdr>
                <w:top w:val="none" w:sz="0" w:space="0" w:color="auto"/>
                <w:left w:val="none" w:sz="0" w:space="0" w:color="auto"/>
                <w:bottom w:val="none" w:sz="0" w:space="0" w:color="auto"/>
                <w:right w:val="none" w:sz="0" w:space="0" w:color="auto"/>
              </w:divBdr>
            </w:div>
            <w:div w:id="1798063967">
              <w:marLeft w:val="0"/>
              <w:marRight w:val="0"/>
              <w:marTop w:val="0"/>
              <w:marBottom w:val="0"/>
              <w:divBdr>
                <w:top w:val="none" w:sz="0" w:space="0" w:color="auto"/>
                <w:left w:val="none" w:sz="0" w:space="0" w:color="auto"/>
                <w:bottom w:val="none" w:sz="0" w:space="0" w:color="auto"/>
                <w:right w:val="none" w:sz="0" w:space="0" w:color="auto"/>
              </w:divBdr>
            </w:div>
            <w:div w:id="1804930273">
              <w:marLeft w:val="0"/>
              <w:marRight w:val="0"/>
              <w:marTop w:val="0"/>
              <w:marBottom w:val="0"/>
              <w:divBdr>
                <w:top w:val="none" w:sz="0" w:space="0" w:color="auto"/>
                <w:left w:val="none" w:sz="0" w:space="0" w:color="auto"/>
                <w:bottom w:val="none" w:sz="0" w:space="0" w:color="auto"/>
                <w:right w:val="none" w:sz="0" w:space="0" w:color="auto"/>
              </w:divBdr>
            </w:div>
            <w:div w:id="1806239704">
              <w:marLeft w:val="0"/>
              <w:marRight w:val="0"/>
              <w:marTop w:val="0"/>
              <w:marBottom w:val="0"/>
              <w:divBdr>
                <w:top w:val="none" w:sz="0" w:space="0" w:color="auto"/>
                <w:left w:val="none" w:sz="0" w:space="0" w:color="auto"/>
                <w:bottom w:val="none" w:sz="0" w:space="0" w:color="auto"/>
                <w:right w:val="none" w:sz="0" w:space="0" w:color="auto"/>
              </w:divBdr>
            </w:div>
            <w:div w:id="1854108757">
              <w:marLeft w:val="0"/>
              <w:marRight w:val="0"/>
              <w:marTop w:val="0"/>
              <w:marBottom w:val="0"/>
              <w:divBdr>
                <w:top w:val="none" w:sz="0" w:space="0" w:color="auto"/>
                <w:left w:val="none" w:sz="0" w:space="0" w:color="auto"/>
                <w:bottom w:val="none" w:sz="0" w:space="0" w:color="auto"/>
                <w:right w:val="none" w:sz="0" w:space="0" w:color="auto"/>
              </w:divBdr>
            </w:div>
            <w:div w:id="1874075960">
              <w:marLeft w:val="0"/>
              <w:marRight w:val="0"/>
              <w:marTop w:val="0"/>
              <w:marBottom w:val="0"/>
              <w:divBdr>
                <w:top w:val="none" w:sz="0" w:space="0" w:color="auto"/>
                <w:left w:val="none" w:sz="0" w:space="0" w:color="auto"/>
                <w:bottom w:val="none" w:sz="0" w:space="0" w:color="auto"/>
                <w:right w:val="none" w:sz="0" w:space="0" w:color="auto"/>
              </w:divBdr>
            </w:div>
            <w:div w:id="1881087953">
              <w:marLeft w:val="0"/>
              <w:marRight w:val="0"/>
              <w:marTop w:val="0"/>
              <w:marBottom w:val="0"/>
              <w:divBdr>
                <w:top w:val="none" w:sz="0" w:space="0" w:color="auto"/>
                <w:left w:val="none" w:sz="0" w:space="0" w:color="auto"/>
                <w:bottom w:val="none" w:sz="0" w:space="0" w:color="auto"/>
                <w:right w:val="none" w:sz="0" w:space="0" w:color="auto"/>
              </w:divBdr>
            </w:div>
            <w:div w:id="1963463533">
              <w:marLeft w:val="0"/>
              <w:marRight w:val="0"/>
              <w:marTop w:val="0"/>
              <w:marBottom w:val="0"/>
              <w:divBdr>
                <w:top w:val="none" w:sz="0" w:space="0" w:color="auto"/>
                <w:left w:val="none" w:sz="0" w:space="0" w:color="auto"/>
                <w:bottom w:val="none" w:sz="0" w:space="0" w:color="auto"/>
                <w:right w:val="none" w:sz="0" w:space="0" w:color="auto"/>
              </w:divBdr>
            </w:div>
            <w:div w:id="2013339813">
              <w:marLeft w:val="0"/>
              <w:marRight w:val="0"/>
              <w:marTop w:val="0"/>
              <w:marBottom w:val="0"/>
              <w:divBdr>
                <w:top w:val="none" w:sz="0" w:space="0" w:color="auto"/>
                <w:left w:val="none" w:sz="0" w:space="0" w:color="auto"/>
                <w:bottom w:val="none" w:sz="0" w:space="0" w:color="auto"/>
                <w:right w:val="none" w:sz="0" w:space="0" w:color="auto"/>
              </w:divBdr>
            </w:div>
            <w:div w:id="2021155493">
              <w:marLeft w:val="0"/>
              <w:marRight w:val="0"/>
              <w:marTop w:val="0"/>
              <w:marBottom w:val="0"/>
              <w:divBdr>
                <w:top w:val="none" w:sz="0" w:space="0" w:color="auto"/>
                <w:left w:val="none" w:sz="0" w:space="0" w:color="auto"/>
                <w:bottom w:val="none" w:sz="0" w:space="0" w:color="auto"/>
                <w:right w:val="none" w:sz="0" w:space="0" w:color="auto"/>
              </w:divBdr>
            </w:div>
            <w:div w:id="2043506217">
              <w:marLeft w:val="0"/>
              <w:marRight w:val="0"/>
              <w:marTop w:val="0"/>
              <w:marBottom w:val="0"/>
              <w:divBdr>
                <w:top w:val="none" w:sz="0" w:space="0" w:color="auto"/>
                <w:left w:val="none" w:sz="0" w:space="0" w:color="auto"/>
                <w:bottom w:val="none" w:sz="0" w:space="0" w:color="auto"/>
                <w:right w:val="none" w:sz="0" w:space="0" w:color="auto"/>
              </w:divBdr>
            </w:div>
            <w:div w:id="2047177535">
              <w:marLeft w:val="0"/>
              <w:marRight w:val="0"/>
              <w:marTop w:val="0"/>
              <w:marBottom w:val="0"/>
              <w:divBdr>
                <w:top w:val="none" w:sz="0" w:space="0" w:color="auto"/>
                <w:left w:val="none" w:sz="0" w:space="0" w:color="auto"/>
                <w:bottom w:val="none" w:sz="0" w:space="0" w:color="auto"/>
                <w:right w:val="none" w:sz="0" w:space="0" w:color="auto"/>
              </w:divBdr>
            </w:div>
            <w:div w:id="2052531878">
              <w:marLeft w:val="0"/>
              <w:marRight w:val="0"/>
              <w:marTop w:val="0"/>
              <w:marBottom w:val="0"/>
              <w:divBdr>
                <w:top w:val="none" w:sz="0" w:space="0" w:color="auto"/>
                <w:left w:val="none" w:sz="0" w:space="0" w:color="auto"/>
                <w:bottom w:val="none" w:sz="0" w:space="0" w:color="auto"/>
                <w:right w:val="none" w:sz="0" w:space="0" w:color="auto"/>
              </w:divBdr>
            </w:div>
            <w:div w:id="2063290714">
              <w:marLeft w:val="0"/>
              <w:marRight w:val="0"/>
              <w:marTop w:val="0"/>
              <w:marBottom w:val="0"/>
              <w:divBdr>
                <w:top w:val="none" w:sz="0" w:space="0" w:color="auto"/>
                <w:left w:val="none" w:sz="0" w:space="0" w:color="auto"/>
                <w:bottom w:val="none" w:sz="0" w:space="0" w:color="auto"/>
                <w:right w:val="none" w:sz="0" w:space="0" w:color="auto"/>
              </w:divBdr>
            </w:div>
            <w:div w:id="2099787025">
              <w:marLeft w:val="0"/>
              <w:marRight w:val="0"/>
              <w:marTop w:val="0"/>
              <w:marBottom w:val="0"/>
              <w:divBdr>
                <w:top w:val="none" w:sz="0" w:space="0" w:color="auto"/>
                <w:left w:val="none" w:sz="0" w:space="0" w:color="auto"/>
                <w:bottom w:val="none" w:sz="0" w:space="0" w:color="auto"/>
                <w:right w:val="none" w:sz="0" w:space="0" w:color="auto"/>
              </w:divBdr>
            </w:div>
            <w:div w:id="2100516697">
              <w:marLeft w:val="0"/>
              <w:marRight w:val="0"/>
              <w:marTop w:val="0"/>
              <w:marBottom w:val="0"/>
              <w:divBdr>
                <w:top w:val="none" w:sz="0" w:space="0" w:color="auto"/>
                <w:left w:val="none" w:sz="0" w:space="0" w:color="auto"/>
                <w:bottom w:val="none" w:sz="0" w:space="0" w:color="auto"/>
                <w:right w:val="none" w:sz="0" w:space="0" w:color="auto"/>
              </w:divBdr>
            </w:div>
            <w:div w:id="2102943416">
              <w:marLeft w:val="0"/>
              <w:marRight w:val="0"/>
              <w:marTop w:val="0"/>
              <w:marBottom w:val="0"/>
              <w:divBdr>
                <w:top w:val="none" w:sz="0" w:space="0" w:color="auto"/>
                <w:left w:val="none" w:sz="0" w:space="0" w:color="auto"/>
                <w:bottom w:val="none" w:sz="0" w:space="0" w:color="auto"/>
                <w:right w:val="none" w:sz="0" w:space="0" w:color="auto"/>
              </w:divBdr>
            </w:div>
            <w:div w:id="2105373683">
              <w:marLeft w:val="0"/>
              <w:marRight w:val="0"/>
              <w:marTop w:val="0"/>
              <w:marBottom w:val="0"/>
              <w:divBdr>
                <w:top w:val="none" w:sz="0" w:space="0" w:color="auto"/>
                <w:left w:val="none" w:sz="0" w:space="0" w:color="auto"/>
                <w:bottom w:val="none" w:sz="0" w:space="0" w:color="auto"/>
                <w:right w:val="none" w:sz="0" w:space="0" w:color="auto"/>
              </w:divBdr>
            </w:div>
            <w:div w:id="21088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270">
      <w:bodyDiv w:val="1"/>
      <w:marLeft w:val="0"/>
      <w:marRight w:val="0"/>
      <w:marTop w:val="0"/>
      <w:marBottom w:val="0"/>
      <w:divBdr>
        <w:top w:val="none" w:sz="0" w:space="0" w:color="auto"/>
        <w:left w:val="none" w:sz="0" w:space="0" w:color="auto"/>
        <w:bottom w:val="none" w:sz="0" w:space="0" w:color="auto"/>
        <w:right w:val="none" w:sz="0" w:space="0" w:color="auto"/>
      </w:divBdr>
      <w:divsChild>
        <w:div w:id="633603726">
          <w:marLeft w:val="0"/>
          <w:marRight w:val="0"/>
          <w:marTop w:val="0"/>
          <w:marBottom w:val="0"/>
          <w:divBdr>
            <w:top w:val="none" w:sz="0" w:space="0" w:color="auto"/>
            <w:left w:val="none" w:sz="0" w:space="0" w:color="auto"/>
            <w:bottom w:val="none" w:sz="0" w:space="0" w:color="auto"/>
            <w:right w:val="none" w:sz="0" w:space="0" w:color="auto"/>
          </w:divBdr>
        </w:div>
        <w:div w:id="1396003042">
          <w:marLeft w:val="0"/>
          <w:marRight w:val="0"/>
          <w:marTop w:val="0"/>
          <w:marBottom w:val="0"/>
          <w:divBdr>
            <w:top w:val="none" w:sz="0" w:space="0" w:color="auto"/>
            <w:left w:val="none" w:sz="0" w:space="0" w:color="auto"/>
            <w:bottom w:val="none" w:sz="0" w:space="0" w:color="auto"/>
            <w:right w:val="none" w:sz="0" w:space="0" w:color="auto"/>
          </w:divBdr>
          <w:divsChild>
            <w:div w:id="1994140696">
              <w:marLeft w:val="0"/>
              <w:marRight w:val="0"/>
              <w:marTop w:val="0"/>
              <w:marBottom w:val="0"/>
              <w:divBdr>
                <w:top w:val="none" w:sz="0" w:space="0" w:color="auto"/>
                <w:left w:val="none" w:sz="0" w:space="0" w:color="auto"/>
                <w:bottom w:val="none" w:sz="0" w:space="0" w:color="auto"/>
                <w:right w:val="none" w:sz="0" w:space="0" w:color="auto"/>
              </w:divBdr>
            </w:div>
            <w:div w:id="911503688">
              <w:marLeft w:val="0"/>
              <w:marRight w:val="0"/>
              <w:marTop w:val="0"/>
              <w:marBottom w:val="0"/>
              <w:divBdr>
                <w:top w:val="none" w:sz="0" w:space="0" w:color="auto"/>
                <w:left w:val="none" w:sz="0" w:space="0" w:color="auto"/>
                <w:bottom w:val="none" w:sz="0" w:space="0" w:color="auto"/>
                <w:right w:val="none" w:sz="0" w:space="0" w:color="auto"/>
              </w:divBdr>
            </w:div>
            <w:div w:id="20124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877">
      <w:bodyDiv w:val="1"/>
      <w:marLeft w:val="0"/>
      <w:marRight w:val="0"/>
      <w:marTop w:val="0"/>
      <w:marBottom w:val="0"/>
      <w:divBdr>
        <w:top w:val="none" w:sz="0" w:space="0" w:color="auto"/>
        <w:left w:val="none" w:sz="0" w:space="0" w:color="auto"/>
        <w:bottom w:val="none" w:sz="0" w:space="0" w:color="auto"/>
        <w:right w:val="none" w:sz="0" w:space="0" w:color="auto"/>
      </w:divBdr>
      <w:divsChild>
        <w:div w:id="472794878">
          <w:marLeft w:val="0"/>
          <w:marRight w:val="0"/>
          <w:marTop w:val="0"/>
          <w:marBottom w:val="0"/>
          <w:divBdr>
            <w:top w:val="none" w:sz="0" w:space="0" w:color="auto"/>
            <w:left w:val="none" w:sz="0" w:space="0" w:color="auto"/>
            <w:bottom w:val="none" w:sz="0" w:space="0" w:color="auto"/>
            <w:right w:val="none" w:sz="0" w:space="0" w:color="auto"/>
          </w:divBdr>
          <w:divsChild>
            <w:div w:id="2125731806">
              <w:marLeft w:val="0"/>
              <w:marRight w:val="0"/>
              <w:marTop w:val="0"/>
              <w:marBottom w:val="0"/>
              <w:divBdr>
                <w:top w:val="none" w:sz="0" w:space="0" w:color="auto"/>
                <w:left w:val="none" w:sz="0" w:space="0" w:color="auto"/>
                <w:bottom w:val="none" w:sz="0" w:space="0" w:color="auto"/>
                <w:right w:val="none" w:sz="0" w:space="0" w:color="auto"/>
              </w:divBdr>
              <w:divsChild>
                <w:div w:id="793400339">
                  <w:marLeft w:val="0"/>
                  <w:marRight w:val="0"/>
                  <w:marTop w:val="0"/>
                  <w:marBottom w:val="0"/>
                  <w:divBdr>
                    <w:top w:val="none" w:sz="0" w:space="0" w:color="auto"/>
                    <w:left w:val="none" w:sz="0" w:space="0" w:color="auto"/>
                    <w:bottom w:val="none" w:sz="0" w:space="0" w:color="auto"/>
                    <w:right w:val="none" w:sz="0" w:space="0" w:color="auto"/>
                  </w:divBdr>
                  <w:divsChild>
                    <w:div w:id="1311592305">
                      <w:marLeft w:val="0"/>
                      <w:marRight w:val="0"/>
                      <w:marTop w:val="0"/>
                      <w:marBottom w:val="0"/>
                      <w:divBdr>
                        <w:top w:val="none" w:sz="0" w:space="0" w:color="auto"/>
                        <w:left w:val="none" w:sz="0" w:space="0" w:color="auto"/>
                        <w:bottom w:val="none" w:sz="0" w:space="0" w:color="auto"/>
                        <w:right w:val="none" w:sz="0" w:space="0" w:color="auto"/>
                      </w:divBdr>
                      <w:divsChild>
                        <w:div w:id="217592868">
                          <w:marLeft w:val="0"/>
                          <w:marRight w:val="0"/>
                          <w:marTop w:val="0"/>
                          <w:marBottom w:val="0"/>
                          <w:divBdr>
                            <w:top w:val="none" w:sz="0" w:space="0" w:color="auto"/>
                            <w:left w:val="none" w:sz="0" w:space="0" w:color="auto"/>
                            <w:bottom w:val="none" w:sz="0" w:space="0" w:color="auto"/>
                            <w:right w:val="none" w:sz="0" w:space="0" w:color="auto"/>
                          </w:divBdr>
                          <w:divsChild>
                            <w:div w:id="30690456">
                              <w:marLeft w:val="0"/>
                              <w:marRight w:val="0"/>
                              <w:marTop w:val="0"/>
                              <w:marBottom w:val="0"/>
                              <w:divBdr>
                                <w:top w:val="none" w:sz="0" w:space="0" w:color="auto"/>
                                <w:left w:val="none" w:sz="0" w:space="0" w:color="auto"/>
                                <w:bottom w:val="none" w:sz="0" w:space="0" w:color="auto"/>
                                <w:right w:val="none" w:sz="0" w:space="0" w:color="auto"/>
                              </w:divBdr>
                              <w:divsChild>
                                <w:div w:id="1888833468">
                                  <w:marLeft w:val="0"/>
                                  <w:marRight w:val="0"/>
                                  <w:marTop w:val="0"/>
                                  <w:marBottom w:val="0"/>
                                  <w:divBdr>
                                    <w:top w:val="none" w:sz="0" w:space="0" w:color="auto"/>
                                    <w:left w:val="none" w:sz="0" w:space="0" w:color="auto"/>
                                    <w:bottom w:val="none" w:sz="0" w:space="0" w:color="auto"/>
                                    <w:right w:val="none" w:sz="0" w:space="0" w:color="auto"/>
                                  </w:divBdr>
                                  <w:divsChild>
                                    <w:div w:id="462118871">
                                      <w:marLeft w:val="0"/>
                                      <w:marRight w:val="0"/>
                                      <w:marTop w:val="0"/>
                                      <w:marBottom w:val="0"/>
                                      <w:divBdr>
                                        <w:top w:val="none" w:sz="0" w:space="0" w:color="auto"/>
                                        <w:left w:val="none" w:sz="0" w:space="0" w:color="auto"/>
                                        <w:bottom w:val="none" w:sz="0" w:space="0" w:color="auto"/>
                                        <w:right w:val="none" w:sz="0" w:space="0" w:color="auto"/>
                                      </w:divBdr>
                                      <w:divsChild>
                                        <w:div w:id="72818798">
                                          <w:marLeft w:val="0"/>
                                          <w:marRight w:val="0"/>
                                          <w:marTop w:val="0"/>
                                          <w:marBottom w:val="0"/>
                                          <w:divBdr>
                                            <w:top w:val="none" w:sz="0" w:space="0" w:color="auto"/>
                                            <w:left w:val="none" w:sz="0" w:space="0" w:color="auto"/>
                                            <w:bottom w:val="none" w:sz="0" w:space="0" w:color="auto"/>
                                            <w:right w:val="none" w:sz="0" w:space="0" w:color="auto"/>
                                          </w:divBdr>
                                          <w:divsChild>
                                            <w:div w:id="676807952">
                                              <w:marLeft w:val="0"/>
                                              <w:marRight w:val="0"/>
                                              <w:marTop w:val="0"/>
                                              <w:marBottom w:val="0"/>
                                              <w:divBdr>
                                                <w:top w:val="none" w:sz="0" w:space="0" w:color="auto"/>
                                                <w:left w:val="none" w:sz="0" w:space="0" w:color="auto"/>
                                                <w:bottom w:val="none" w:sz="0" w:space="0" w:color="auto"/>
                                                <w:right w:val="none" w:sz="0" w:space="0" w:color="auto"/>
                                              </w:divBdr>
                                              <w:divsChild>
                                                <w:div w:id="486215745">
                                                  <w:marLeft w:val="0"/>
                                                  <w:marRight w:val="0"/>
                                                  <w:marTop w:val="0"/>
                                                  <w:marBottom w:val="0"/>
                                                  <w:divBdr>
                                                    <w:top w:val="none" w:sz="0" w:space="0" w:color="auto"/>
                                                    <w:left w:val="none" w:sz="0" w:space="0" w:color="auto"/>
                                                    <w:bottom w:val="none" w:sz="0" w:space="0" w:color="auto"/>
                                                    <w:right w:val="none" w:sz="0" w:space="0" w:color="auto"/>
                                                  </w:divBdr>
                                                  <w:divsChild>
                                                    <w:div w:id="1014190907">
                                                      <w:marLeft w:val="0"/>
                                                      <w:marRight w:val="0"/>
                                                      <w:marTop w:val="0"/>
                                                      <w:marBottom w:val="0"/>
                                                      <w:divBdr>
                                                        <w:top w:val="none" w:sz="0" w:space="0" w:color="auto"/>
                                                        <w:left w:val="none" w:sz="0" w:space="0" w:color="auto"/>
                                                        <w:bottom w:val="none" w:sz="0" w:space="0" w:color="auto"/>
                                                        <w:right w:val="none" w:sz="0" w:space="0" w:color="auto"/>
                                                      </w:divBdr>
                                                      <w:divsChild>
                                                        <w:div w:id="1273590940">
                                                          <w:marLeft w:val="0"/>
                                                          <w:marRight w:val="0"/>
                                                          <w:marTop w:val="0"/>
                                                          <w:marBottom w:val="0"/>
                                                          <w:divBdr>
                                                            <w:top w:val="none" w:sz="0" w:space="0" w:color="auto"/>
                                                            <w:left w:val="none" w:sz="0" w:space="0" w:color="auto"/>
                                                            <w:bottom w:val="none" w:sz="0" w:space="0" w:color="auto"/>
                                                            <w:right w:val="none" w:sz="0" w:space="0" w:color="auto"/>
                                                          </w:divBdr>
                                                          <w:divsChild>
                                                            <w:div w:id="494997554">
                                                              <w:marLeft w:val="0"/>
                                                              <w:marRight w:val="0"/>
                                                              <w:marTop w:val="0"/>
                                                              <w:marBottom w:val="0"/>
                                                              <w:divBdr>
                                                                <w:top w:val="none" w:sz="0" w:space="0" w:color="auto"/>
                                                                <w:left w:val="none" w:sz="0" w:space="0" w:color="auto"/>
                                                                <w:bottom w:val="none" w:sz="0" w:space="0" w:color="auto"/>
                                                                <w:right w:val="none" w:sz="0" w:space="0" w:color="auto"/>
                                                              </w:divBdr>
                                                              <w:divsChild>
                                                                <w:div w:id="1396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2561">
                                                      <w:marLeft w:val="0"/>
                                                      <w:marRight w:val="0"/>
                                                      <w:marTop w:val="0"/>
                                                      <w:marBottom w:val="0"/>
                                                      <w:divBdr>
                                                        <w:top w:val="none" w:sz="0" w:space="0" w:color="auto"/>
                                                        <w:left w:val="none" w:sz="0" w:space="0" w:color="auto"/>
                                                        <w:bottom w:val="none" w:sz="0" w:space="0" w:color="auto"/>
                                                        <w:right w:val="none" w:sz="0" w:space="0" w:color="auto"/>
                                                      </w:divBdr>
                                                      <w:divsChild>
                                                        <w:div w:id="466048986">
                                                          <w:marLeft w:val="0"/>
                                                          <w:marRight w:val="0"/>
                                                          <w:marTop w:val="0"/>
                                                          <w:marBottom w:val="0"/>
                                                          <w:divBdr>
                                                            <w:top w:val="none" w:sz="0" w:space="0" w:color="auto"/>
                                                            <w:left w:val="none" w:sz="0" w:space="0" w:color="auto"/>
                                                            <w:bottom w:val="none" w:sz="0" w:space="0" w:color="auto"/>
                                                            <w:right w:val="none" w:sz="0" w:space="0" w:color="auto"/>
                                                          </w:divBdr>
                                                          <w:divsChild>
                                                            <w:div w:id="1459880884">
                                                              <w:marLeft w:val="0"/>
                                                              <w:marRight w:val="0"/>
                                                              <w:marTop w:val="0"/>
                                                              <w:marBottom w:val="0"/>
                                                              <w:divBdr>
                                                                <w:top w:val="none" w:sz="0" w:space="0" w:color="auto"/>
                                                                <w:left w:val="none" w:sz="0" w:space="0" w:color="auto"/>
                                                                <w:bottom w:val="none" w:sz="0" w:space="0" w:color="auto"/>
                                                                <w:right w:val="none" w:sz="0" w:space="0" w:color="auto"/>
                                                              </w:divBdr>
                                                              <w:divsChild>
                                                                <w:div w:id="67002787">
                                                                  <w:marLeft w:val="0"/>
                                                                  <w:marRight w:val="0"/>
                                                                  <w:marTop w:val="0"/>
                                                                  <w:marBottom w:val="0"/>
                                                                  <w:divBdr>
                                                                    <w:top w:val="none" w:sz="0" w:space="0" w:color="auto"/>
                                                                    <w:left w:val="none" w:sz="0" w:space="0" w:color="auto"/>
                                                                    <w:bottom w:val="none" w:sz="0" w:space="0" w:color="auto"/>
                                                                    <w:right w:val="none" w:sz="0" w:space="0" w:color="auto"/>
                                                                  </w:divBdr>
                                                                  <w:divsChild>
                                                                    <w:div w:id="471867598">
                                                                      <w:marLeft w:val="0"/>
                                                                      <w:marRight w:val="0"/>
                                                                      <w:marTop w:val="0"/>
                                                                      <w:marBottom w:val="0"/>
                                                                      <w:divBdr>
                                                                        <w:top w:val="none" w:sz="0" w:space="0" w:color="auto"/>
                                                                        <w:left w:val="none" w:sz="0" w:space="0" w:color="auto"/>
                                                                        <w:bottom w:val="none" w:sz="0" w:space="0" w:color="auto"/>
                                                                        <w:right w:val="none" w:sz="0" w:space="0" w:color="auto"/>
                                                                      </w:divBdr>
                                                                      <w:divsChild>
                                                                        <w:div w:id="891190541">
                                                                          <w:marLeft w:val="0"/>
                                                                          <w:marRight w:val="0"/>
                                                                          <w:marTop w:val="0"/>
                                                                          <w:marBottom w:val="0"/>
                                                                          <w:divBdr>
                                                                            <w:top w:val="none" w:sz="0" w:space="0" w:color="auto"/>
                                                                            <w:left w:val="none" w:sz="0" w:space="0" w:color="auto"/>
                                                                            <w:bottom w:val="none" w:sz="0" w:space="0" w:color="auto"/>
                                                                            <w:right w:val="none" w:sz="0" w:space="0" w:color="auto"/>
                                                                          </w:divBdr>
                                                                          <w:divsChild>
                                                                            <w:div w:id="87502806">
                                                                              <w:marLeft w:val="0"/>
                                                                              <w:marRight w:val="0"/>
                                                                              <w:marTop w:val="0"/>
                                                                              <w:marBottom w:val="0"/>
                                                                              <w:divBdr>
                                                                                <w:top w:val="none" w:sz="0" w:space="0" w:color="auto"/>
                                                                                <w:left w:val="none" w:sz="0" w:space="0" w:color="auto"/>
                                                                                <w:bottom w:val="none" w:sz="0" w:space="0" w:color="auto"/>
                                                                                <w:right w:val="none" w:sz="0" w:space="0" w:color="auto"/>
                                                                              </w:divBdr>
                                                                              <w:divsChild>
                                                                                <w:div w:id="18474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2691">
                                                                      <w:marLeft w:val="0"/>
                                                                      <w:marRight w:val="0"/>
                                                                      <w:marTop w:val="0"/>
                                                                      <w:marBottom w:val="0"/>
                                                                      <w:divBdr>
                                                                        <w:top w:val="none" w:sz="0" w:space="0" w:color="auto"/>
                                                                        <w:left w:val="none" w:sz="0" w:space="0" w:color="auto"/>
                                                                        <w:bottom w:val="none" w:sz="0" w:space="0" w:color="auto"/>
                                                                        <w:right w:val="none" w:sz="0" w:space="0" w:color="auto"/>
                                                                      </w:divBdr>
                                                                      <w:divsChild>
                                                                        <w:div w:id="708838495">
                                                                          <w:marLeft w:val="0"/>
                                                                          <w:marRight w:val="0"/>
                                                                          <w:marTop w:val="0"/>
                                                                          <w:marBottom w:val="0"/>
                                                                          <w:divBdr>
                                                                            <w:top w:val="none" w:sz="0" w:space="0" w:color="auto"/>
                                                                            <w:left w:val="none" w:sz="0" w:space="0" w:color="auto"/>
                                                                            <w:bottom w:val="none" w:sz="0" w:space="0" w:color="auto"/>
                                                                            <w:right w:val="none" w:sz="0" w:space="0" w:color="auto"/>
                                                                          </w:divBdr>
                                                                          <w:divsChild>
                                                                            <w:div w:id="1835218395">
                                                                              <w:marLeft w:val="0"/>
                                                                              <w:marRight w:val="0"/>
                                                                              <w:marTop w:val="0"/>
                                                                              <w:marBottom w:val="0"/>
                                                                              <w:divBdr>
                                                                                <w:top w:val="none" w:sz="0" w:space="0" w:color="auto"/>
                                                                                <w:left w:val="none" w:sz="0" w:space="0" w:color="auto"/>
                                                                                <w:bottom w:val="none" w:sz="0" w:space="0" w:color="auto"/>
                                                                                <w:right w:val="none" w:sz="0" w:space="0" w:color="auto"/>
                                                                              </w:divBdr>
                                                                              <w:divsChild>
                                                                                <w:div w:id="1191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7573">
                                                                      <w:marLeft w:val="0"/>
                                                                      <w:marRight w:val="0"/>
                                                                      <w:marTop w:val="0"/>
                                                                      <w:marBottom w:val="0"/>
                                                                      <w:divBdr>
                                                                        <w:top w:val="none" w:sz="0" w:space="0" w:color="auto"/>
                                                                        <w:left w:val="none" w:sz="0" w:space="0" w:color="auto"/>
                                                                        <w:bottom w:val="none" w:sz="0" w:space="0" w:color="auto"/>
                                                                        <w:right w:val="none" w:sz="0" w:space="0" w:color="auto"/>
                                                                      </w:divBdr>
                                                                      <w:divsChild>
                                                                        <w:div w:id="2112702064">
                                                                          <w:marLeft w:val="0"/>
                                                                          <w:marRight w:val="0"/>
                                                                          <w:marTop w:val="0"/>
                                                                          <w:marBottom w:val="0"/>
                                                                          <w:divBdr>
                                                                            <w:top w:val="none" w:sz="0" w:space="0" w:color="auto"/>
                                                                            <w:left w:val="none" w:sz="0" w:space="0" w:color="auto"/>
                                                                            <w:bottom w:val="none" w:sz="0" w:space="0" w:color="auto"/>
                                                                            <w:right w:val="none" w:sz="0" w:space="0" w:color="auto"/>
                                                                          </w:divBdr>
                                                                          <w:divsChild>
                                                                            <w:div w:id="2025017119">
                                                                              <w:marLeft w:val="0"/>
                                                                              <w:marRight w:val="0"/>
                                                                              <w:marTop w:val="0"/>
                                                                              <w:marBottom w:val="0"/>
                                                                              <w:divBdr>
                                                                                <w:top w:val="none" w:sz="0" w:space="0" w:color="auto"/>
                                                                                <w:left w:val="none" w:sz="0" w:space="0" w:color="auto"/>
                                                                                <w:bottom w:val="none" w:sz="0" w:space="0" w:color="auto"/>
                                                                                <w:right w:val="none" w:sz="0" w:space="0" w:color="auto"/>
                                                                              </w:divBdr>
                                                                              <w:divsChild>
                                                                                <w:div w:id="1032268352">
                                                                                  <w:marLeft w:val="0"/>
                                                                                  <w:marRight w:val="0"/>
                                                                                  <w:marTop w:val="0"/>
                                                                                  <w:marBottom w:val="0"/>
                                                                                  <w:divBdr>
                                                                                    <w:top w:val="none" w:sz="0" w:space="0" w:color="auto"/>
                                                                                    <w:left w:val="none" w:sz="0" w:space="0" w:color="auto"/>
                                                                                    <w:bottom w:val="none" w:sz="0" w:space="0" w:color="auto"/>
                                                                                    <w:right w:val="none" w:sz="0" w:space="0" w:color="auto"/>
                                                                                  </w:divBdr>
                                                                                </w:div>
                                                                                <w:div w:id="1605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667006">
                                                              <w:marLeft w:val="0"/>
                                                              <w:marRight w:val="0"/>
                                                              <w:marTop w:val="0"/>
                                                              <w:marBottom w:val="0"/>
                                                              <w:divBdr>
                                                                <w:top w:val="none" w:sz="0" w:space="0" w:color="auto"/>
                                                                <w:left w:val="none" w:sz="0" w:space="0" w:color="auto"/>
                                                                <w:bottom w:val="none" w:sz="0" w:space="0" w:color="auto"/>
                                                                <w:right w:val="none" w:sz="0" w:space="0" w:color="auto"/>
                                                              </w:divBdr>
                                                              <w:divsChild>
                                                                <w:div w:id="463624835">
                                                                  <w:marLeft w:val="0"/>
                                                                  <w:marRight w:val="0"/>
                                                                  <w:marTop w:val="0"/>
                                                                  <w:marBottom w:val="0"/>
                                                                  <w:divBdr>
                                                                    <w:top w:val="none" w:sz="0" w:space="0" w:color="auto"/>
                                                                    <w:left w:val="none" w:sz="0" w:space="0" w:color="auto"/>
                                                                    <w:bottom w:val="none" w:sz="0" w:space="0" w:color="auto"/>
                                                                    <w:right w:val="none" w:sz="0" w:space="0" w:color="auto"/>
                                                                  </w:divBdr>
                                                                  <w:divsChild>
                                                                    <w:div w:id="466973121">
                                                                      <w:marLeft w:val="0"/>
                                                                      <w:marRight w:val="0"/>
                                                                      <w:marTop w:val="0"/>
                                                                      <w:marBottom w:val="0"/>
                                                                      <w:divBdr>
                                                                        <w:top w:val="none" w:sz="0" w:space="0" w:color="auto"/>
                                                                        <w:left w:val="none" w:sz="0" w:space="0" w:color="auto"/>
                                                                        <w:bottom w:val="none" w:sz="0" w:space="0" w:color="auto"/>
                                                                        <w:right w:val="none" w:sz="0" w:space="0" w:color="auto"/>
                                                                      </w:divBdr>
                                                                      <w:divsChild>
                                                                        <w:div w:id="1121875446">
                                                                          <w:marLeft w:val="0"/>
                                                                          <w:marRight w:val="0"/>
                                                                          <w:marTop w:val="0"/>
                                                                          <w:marBottom w:val="0"/>
                                                                          <w:divBdr>
                                                                            <w:top w:val="none" w:sz="0" w:space="0" w:color="auto"/>
                                                                            <w:left w:val="none" w:sz="0" w:space="0" w:color="auto"/>
                                                                            <w:bottom w:val="none" w:sz="0" w:space="0" w:color="auto"/>
                                                                            <w:right w:val="none" w:sz="0" w:space="0" w:color="auto"/>
                                                                          </w:divBdr>
                                                                          <w:divsChild>
                                                                            <w:div w:id="755983796">
                                                                              <w:marLeft w:val="0"/>
                                                                              <w:marRight w:val="0"/>
                                                                              <w:marTop w:val="0"/>
                                                                              <w:marBottom w:val="0"/>
                                                                              <w:divBdr>
                                                                                <w:top w:val="none" w:sz="0" w:space="0" w:color="auto"/>
                                                                                <w:left w:val="none" w:sz="0" w:space="0" w:color="auto"/>
                                                                                <w:bottom w:val="none" w:sz="0" w:space="0" w:color="auto"/>
                                                                                <w:right w:val="none" w:sz="0" w:space="0" w:color="auto"/>
                                                                              </w:divBdr>
                                                                              <w:divsChild>
                                                                                <w:div w:id="1806269817">
                                                                                  <w:marLeft w:val="0"/>
                                                                                  <w:marRight w:val="0"/>
                                                                                  <w:marTop w:val="0"/>
                                                                                  <w:marBottom w:val="0"/>
                                                                                  <w:divBdr>
                                                                                    <w:top w:val="none" w:sz="0" w:space="0" w:color="auto"/>
                                                                                    <w:left w:val="none" w:sz="0" w:space="0" w:color="auto"/>
                                                                                    <w:bottom w:val="none" w:sz="0" w:space="0" w:color="auto"/>
                                                                                    <w:right w:val="none" w:sz="0" w:space="0" w:color="auto"/>
                                                                                  </w:divBdr>
                                                                                  <w:divsChild>
                                                                                    <w:div w:id="2011642994">
                                                                                      <w:marLeft w:val="0"/>
                                                                                      <w:marRight w:val="0"/>
                                                                                      <w:marTop w:val="0"/>
                                                                                      <w:marBottom w:val="0"/>
                                                                                      <w:divBdr>
                                                                                        <w:top w:val="none" w:sz="0" w:space="0" w:color="auto"/>
                                                                                        <w:left w:val="none" w:sz="0" w:space="0" w:color="auto"/>
                                                                                        <w:bottom w:val="none" w:sz="0" w:space="0" w:color="auto"/>
                                                                                        <w:right w:val="none" w:sz="0" w:space="0" w:color="auto"/>
                                                                                      </w:divBdr>
                                                                                      <w:divsChild>
                                                                                        <w:div w:id="1428188998">
                                                                                          <w:marLeft w:val="0"/>
                                                                                          <w:marRight w:val="0"/>
                                                                                          <w:marTop w:val="0"/>
                                                                                          <w:marBottom w:val="0"/>
                                                                                          <w:divBdr>
                                                                                            <w:top w:val="none" w:sz="0" w:space="0" w:color="auto"/>
                                                                                            <w:left w:val="none" w:sz="0" w:space="0" w:color="auto"/>
                                                                                            <w:bottom w:val="none" w:sz="0" w:space="0" w:color="auto"/>
                                                                                            <w:right w:val="none" w:sz="0" w:space="0" w:color="auto"/>
                                                                                          </w:divBdr>
                                                                                          <w:divsChild>
                                                                                            <w:div w:id="1156844567">
                                                                                              <w:marLeft w:val="0"/>
                                                                                              <w:marRight w:val="0"/>
                                                                                              <w:marTop w:val="0"/>
                                                                                              <w:marBottom w:val="0"/>
                                                                                              <w:divBdr>
                                                                                                <w:top w:val="none" w:sz="0" w:space="0" w:color="auto"/>
                                                                                                <w:left w:val="none" w:sz="0" w:space="0" w:color="auto"/>
                                                                                                <w:bottom w:val="none" w:sz="0" w:space="0" w:color="auto"/>
                                                                                                <w:right w:val="none" w:sz="0" w:space="0" w:color="auto"/>
                                                                                              </w:divBdr>
                                                                                              <w:divsChild>
                                                                                                <w:div w:id="2146238763">
                                                                                                  <w:marLeft w:val="0"/>
                                                                                                  <w:marRight w:val="0"/>
                                                                                                  <w:marTop w:val="0"/>
                                                                                                  <w:marBottom w:val="0"/>
                                                                                                  <w:divBdr>
                                                                                                    <w:top w:val="none" w:sz="0" w:space="0" w:color="auto"/>
                                                                                                    <w:left w:val="none" w:sz="0" w:space="0" w:color="auto"/>
                                                                                                    <w:bottom w:val="none" w:sz="0" w:space="0" w:color="auto"/>
                                                                                                    <w:right w:val="none" w:sz="0" w:space="0" w:color="auto"/>
                                                                                                  </w:divBdr>
                                                                                                  <w:divsChild>
                                                                                                    <w:div w:id="889338731">
                                                                                                      <w:marLeft w:val="0"/>
                                                                                                      <w:marRight w:val="0"/>
                                                                                                      <w:marTop w:val="0"/>
                                                                                                      <w:marBottom w:val="0"/>
                                                                                                      <w:divBdr>
                                                                                                        <w:top w:val="none" w:sz="0" w:space="0" w:color="auto"/>
                                                                                                        <w:left w:val="none" w:sz="0" w:space="0" w:color="auto"/>
                                                                                                        <w:bottom w:val="none" w:sz="0" w:space="0" w:color="auto"/>
                                                                                                        <w:right w:val="none" w:sz="0" w:space="0" w:color="auto"/>
                                                                                                      </w:divBdr>
                                                                                                      <w:divsChild>
                                                                                                        <w:div w:id="1516263515">
                                                                                                          <w:marLeft w:val="0"/>
                                                                                                          <w:marRight w:val="0"/>
                                                                                                          <w:marTop w:val="0"/>
                                                                                                          <w:marBottom w:val="0"/>
                                                                                                          <w:divBdr>
                                                                                                            <w:top w:val="none" w:sz="0" w:space="0" w:color="auto"/>
                                                                                                            <w:left w:val="none" w:sz="0" w:space="0" w:color="auto"/>
                                                                                                            <w:bottom w:val="none" w:sz="0" w:space="0" w:color="auto"/>
                                                                                                            <w:right w:val="none" w:sz="0" w:space="0" w:color="auto"/>
                                                                                                          </w:divBdr>
                                                                                                          <w:divsChild>
                                                                                                            <w:div w:id="591474606">
                                                                                                              <w:marLeft w:val="0"/>
                                                                                                              <w:marRight w:val="0"/>
                                                                                                              <w:marTop w:val="0"/>
                                                                                                              <w:marBottom w:val="0"/>
                                                                                                              <w:divBdr>
                                                                                                                <w:top w:val="none" w:sz="0" w:space="0" w:color="auto"/>
                                                                                                                <w:left w:val="none" w:sz="0" w:space="0" w:color="auto"/>
                                                                                                                <w:bottom w:val="none" w:sz="0" w:space="0" w:color="auto"/>
                                                                                                                <w:right w:val="none" w:sz="0" w:space="0" w:color="auto"/>
                                                                                                              </w:divBdr>
                                                                                                              <w:divsChild>
                                                                                                                <w:div w:id="11283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383170">
          <w:marLeft w:val="0"/>
          <w:marRight w:val="0"/>
          <w:marTop w:val="0"/>
          <w:marBottom w:val="0"/>
          <w:divBdr>
            <w:top w:val="none" w:sz="0" w:space="0" w:color="auto"/>
            <w:left w:val="none" w:sz="0" w:space="0" w:color="auto"/>
            <w:bottom w:val="none" w:sz="0" w:space="0" w:color="auto"/>
            <w:right w:val="none" w:sz="0" w:space="0" w:color="auto"/>
          </w:divBdr>
          <w:divsChild>
            <w:div w:id="180897302">
              <w:marLeft w:val="0"/>
              <w:marRight w:val="0"/>
              <w:marTop w:val="0"/>
              <w:marBottom w:val="0"/>
              <w:divBdr>
                <w:top w:val="none" w:sz="0" w:space="0" w:color="auto"/>
                <w:left w:val="none" w:sz="0" w:space="0" w:color="auto"/>
                <w:bottom w:val="none" w:sz="0" w:space="0" w:color="auto"/>
                <w:right w:val="none" w:sz="0" w:space="0" w:color="auto"/>
              </w:divBdr>
            </w:div>
            <w:div w:id="2147357749">
              <w:marLeft w:val="0"/>
              <w:marRight w:val="0"/>
              <w:marTop w:val="0"/>
              <w:marBottom w:val="0"/>
              <w:divBdr>
                <w:top w:val="none" w:sz="0" w:space="0" w:color="auto"/>
                <w:left w:val="none" w:sz="0" w:space="0" w:color="auto"/>
                <w:bottom w:val="none" w:sz="0" w:space="0" w:color="auto"/>
                <w:right w:val="none" w:sz="0" w:space="0" w:color="auto"/>
              </w:divBdr>
              <w:divsChild>
                <w:div w:id="1125584610">
                  <w:marLeft w:val="0"/>
                  <w:marRight w:val="0"/>
                  <w:marTop w:val="0"/>
                  <w:marBottom w:val="0"/>
                  <w:divBdr>
                    <w:top w:val="none" w:sz="0" w:space="0" w:color="auto"/>
                    <w:left w:val="none" w:sz="0" w:space="0" w:color="auto"/>
                    <w:bottom w:val="none" w:sz="0" w:space="0" w:color="auto"/>
                    <w:right w:val="none" w:sz="0" w:space="0" w:color="auto"/>
                  </w:divBdr>
                  <w:divsChild>
                    <w:div w:id="837425195">
                      <w:marLeft w:val="0"/>
                      <w:marRight w:val="0"/>
                      <w:marTop w:val="0"/>
                      <w:marBottom w:val="0"/>
                      <w:divBdr>
                        <w:top w:val="none" w:sz="0" w:space="0" w:color="auto"/>
                        <w:left w:val="none" w:sz="0" w:space="0" w:color="auto"/>
                        <w:bottom w:val="none" w:sz="0" w:space="0" w:color="auto"/>
                        <w:right w:val="none" w:sz="0" w:space="0" w:color="auto"/>
                      </w:divBdr>
                      <w:divsChild>
                        <w:div w:id="476990754">
                          <w:marLeft w:val="0"/>
                          <w:marRight w:val="0"/>
                          <w:marTop w:val="0"/>
                          <w:marBottom w:val="0"/>
                          <w:divBdr>
                            <w:top w:val="none" w:sz="0" w:space="0" w:color="auto"/>
                            <w:left w:val="none" w:sz="0" w:space="0" w:color="auto"/>
                            <w:bottom w:val="none" w:sz="0" w:space="0" w:color="auto"/>
                            <w:right w:val="none" w:sz="0" w:space="0" w:color="auto"/>
                          </w:divBdr>
                          <w:divsChild>
                            <w:div w:id="7000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911285">
          <w:marLeft w:val="0"/>
          <w:marRight w:val="0"/>
          <w:marTop w:val="0"/>
          <w:marBottom w:val="0"/>
          <w:divBdr>
            <w:top w:val="none" w:sz="0" w:space="0" w:color="auto"/>
            <w:left w:val="none" w:sz="0" w:space="0" w:color="auto"/>
            <w:bottom w:val="none" w:sz="0" w:space="0" w:color="auto"/>
            <w:right w:val="none" w:sz="0" w:space="0" w:color="auto"/>
          </w:divBdr>
          <w:divsChild>
            <w:div w:id="291713540">
              <w:marLeft w:val="0"/>
              <w:marRight w:val="0"/>
              <w:marTop w:val="0"/>
              <w:marBottom w:val="0"/>
              <w:divBdr>
                <w:top w:val="none" w:sz="0" w:space="0" w:color="auto"/>
                <w:left w:val="none" w:sz="0" w:space="0" w:color="auto"/>
                <w:bottom w:val="none" w:sz="0" w:space="0" w:color="auto"/>
                <w:right w:val="none" w:sz="0" w:space="0" w:color="auto"/>
              </w:divBdr>
              <w:divsChild>
                <w:div w:id="431819820">
                  <w:marLeft w:val="0"/>
                  <w:marRight w:val="0"/>
                  <w:marTop w:val="0"/>
                  <w:marBottom w:val="0"/>
                  <w:divBdr>
                    <w:top w:val="none" w:sz="0" w:space="0" w:color="auto"/>
                    <w:left w:val="none" w:sz="0" w:space="0" w:color="auto"/>
                    <w:bottom w:val="none" w:sz="0" w:space="0" w:color="auto"/>
                    <w:right w:val="none" w:sz="0" w:space="0" w:color="auto"/>
                  </w:divBdr>
                  <w:divsChild>
                    <w:div w:id="838934014">
                      <w:marLeft w:val="0"/>
                      <w:marRight w:val="0"/>
                      <w:marTop w:val="0"/>
                      <w:marBottom w:val="0"/>
                      <w:divBdr>
                        <w:top w:val="none" w:sz="0" w:space="0" w:color="auto"/>
                        <w:left w:val="none" w:sz="0" w:space="0" w:color="auto"/>
                        <w:bottom w:val="none" w:sz="0" w:space="0" w:color="auto"/>
                        <w:right w:val="none" w:sz="0" w:space="0" w:color="auto"/>
                      </w:divBdr>
                      <w:divsChild>
                        <w:div w:id="45229500">
                          <w:marLeft w:val="0"/>
                          <w:marRight w:val="0"/>
                          <w:marTop w:val="0"/>
                          <w:marBottom w:val="0"/>
                          <w:divBdr>
                            <w:top w:val="none" w:sz="0" w:space="0" w:color="auto"/>
                            <w:left w:val="none" w:sz="0" w:space="0" w:color="auto"/>
                            <w:bottom w:val="none" w:sz="0" w:space="0" w:color="auto"/>
                            <w:right w:val="none" w:sz="0" w:space="0" w:color="auto"/>
                          </w:divBdr>
                        </w:div>
                        <w:div w:id="73550693">
                          <w:marLeft w:val="1440"/>
                          <w:marRight w:val="0"/>
                          <w:marTop w:val="0"/>
                          <w:marBottom w:val="0"/>
                          <w:divBdr>
                            <w:top w:val="none" w:sz="0" w:space="0" w:color="auto"/>
                            <w:left w:val="none" w:sz="0" w:space="0" w:color="auto"/>
                            <w:bottom w:val="none" w:sz="0" w:space="0" w:color="auto"/>
                            <w:right w:val="none" w:sz="0" w:space="0" w:color="auto"/>
                          </w:divBdr>
                        </w:div>
                        <w:div w:id="83652890">
                          <w:marLeft w:val="1440"/>
                          <w:marRight w:val="0"/>
                          <w:marTop w:val="0"/>
                          <w:marBottom w:val="0"/>
                          <w:divBdr>
                            <w:top w:val="none" w:sz="0" w:space="0" w:color="auto"/>
                            <w:left w:val="none" w:sz="0" w:space="0" w:color="auto"/>
                            <w:bottom w:val="none" w:sz="0" w:space="0" w:color="auto"/>
                            <w:right w:val="none" w:sz="0" w:space="0" w:color="auto"/>
                          </w:divBdr>
                        </w:div>
                        <w:div w:id="99230868">
                          <w:marLeft w:val="0"/>
                          <w:marRight w:val="0"/>
                          <w:marTop w:val="0"/>
                          <w:marBottom w:val="0"/>
                          <w:divBdr>
                            <w:top w:val="none" w:sz="0" w:space="0" w:color="auto"/>
                            <w:left w:val="none" w:sz="0" w:space="0" w:color="auto"/>
                            <w:bottom w:val="none" w:sz="0" w:space="0" w:color="auto"/>
                            <w:right w:val="none" w:sz="0" w:space="0" w:color="auto"/>
                          </w:divBdr>
                        </w:div>
                        <w:div w:id="141587561">
                          <w:marLeft w:val="0"/>
                          <w:marRight w:val="0"/>
                          <w:marTop w:val="0"/>
                          <w:marBottom w:val="0"/>
                          <w:divBdr>
                            <w:top w:val="none" w:sz="0" w:space="0" w:color="auto"/>
                            <w:left w:val="none" w:sz="0" w:space="0" w:color="auto"/>
                            <w:bottom w:val="none" w:sz="0" w:space="0" w:color="auto"/>
                            <w:right w:val="none" w:sz="0" w:space="0" w:color="auto"/>
                          </w:divBdr>
                        </w:div>
                        <w:div w:id="175730205">
                          <w:marLeft w:val="0"/>
                          <w:marRight w:val="0"/>
                          <w:marTop w:val="0"/>
                          <w:marBottom w:val="0"/>
                          <w:divBdr>
                            <w:top w:val="none" w:sz="0" w:space="0" w:color="auto"/>
                            <w:left w:val="none" w:sz="0" w:space="0" w:color="auto"/>
                            <w:bottom w:val="none" w:sz="0" w:space="0" w:color="auto"/>
                            <w:right w:val="none" w:sz="0" w:space="0" w:color="auto"/>
                          </w:divBdr>
                        </w:div>
                        <w:div w:id="305205840">
                          <w:marLeft w:val="1440"/>
                          <w:marRight w:val="0"/>
                          <w:marTop w:val="0"/>
                          <w:marBottom w:val="0"/>
                          <w:divBdr>
                            <w:top w:val="none" w:sz="0" w:space="0" w:color="auto"/>
                            <w:left w:val="none" w:sz="0" w:space="0" w:color="auto"/>
                            <w:bottom w:val="none" w:sz="0" w:space="0" w:color="auto"/>
                            <w:right w:val="none" w:sz="0" w:space="0" w:color="auto"/>
                          </w:divBdr>
                        </w:div>
                        <w:div w:id="312687605">
                          <w:marLeft w:val="15"/>
                          <w:marRight w:val="0"/>
                          <w:marTop w:val="0"/>
                          <w:marBottom w:val="0"/>
                          <w:divBdr>
                            <w:top w:val="none" w:sz="0" w:space="0" w:color="auto"/>
                            <w:left w:val="none" w:sz="0" w:space="0" w:color="auto"/>
                            <w:bottom w:val="none" w:sz="0" w:space="0" w:color="auto"/>
                            <w:right w:val="none" w:sz="0" w:space="0" w:color="auto"/>
                          </w:divBdr>
                        </w:div>
                        <w:div w:id="335812971">
                          <w:marLeft w:val="0"/>
                          <w:marRight w:val="0"/>
                          <w:marTop w:val="0"/>
                          <w:marBottom w:val="0"/>
                          <w:divBdr>
                            <w:top w:val="none" w:sz="0" w:space="0" w:color="auto"/>
                            <w:left w:val="none" w:sz="0" w:space="0" w:color="auto"/>
                            <w:bottom w:val="none" w:sz="0" w:space="0" w:color="auto"/>
                            <w:right w:val="none" w:sz="0" w:space="0" w:color="auto"/>
                          </w:divBdr>
                        </w:div>
                        <w:div w:id="344327031">
                          <w:marLeft w:val="0"/>
                          <w:marRight w:val="0"/>
                          <w:marTop w:val="0"/>
                          <w:marBottom w:val="0"/>
                          <w:divBdr>
                            <w:top w:val="none" w:sz="0" w:space="0" w:color="auto"/>
                            <w:left w:val="none" w:sz="0" w:space="0" w:color="auto"/>
                            <w:bottom w:val="none" w:sz="0" w:space="0" w:color="auto"/>
                            <w:right w:val="none" w:sz="0" w:space="0" w:color="auto"/>
                          </w:divBdr>
                        </w:div>
                        <w:div w:id="509562089">
                          <w:marLeft w:val="720"/>
                          <w:marRight w:val="0"/>
                          <w:marTop w:val="0"/>
                          <w:marBottom w:val="0"/>
                          <w:divBdr>
                            <w:top w:val="none" w:sz="0" w:space="0" w:color="auto"/>
                            <w:left w:val="none" w:sz="0" w:space="0" w:color="auto"/>
                            <w:bottom w:val="none" w:sz="0" w:space="0" w:color="auto"/>
                            <w:right w:val="none" w:sz="0" w:space="0" w:color="auto"/>
                          </w:divBdr>
                        </w:div>
                        <w:div w:id="520975294">
                          <w:marLeft w:val="0"/>
                          <w:marRight w:val="0"/>
                          <w:marTop w:val="0"/>
                          <w:marBottom w:val="0"/>
                          <w:divBdr>
                            <w:top w:val="none" w:sz="0" w:space="0" w:color="auto"/>
                            <w:left w:val="none" w:sz="0" w:space="0" w:color="auto"/>
                            <w:bottom w:val="none" w:sz="0" w:space="0" w:color="auto"/>
                            <w:right w:val="none" w:sz="0" w:space="0" w:color="auto"/>
                          </w:divBdr>
                        </w:div>
                        <w:div w:id="564532258">
                          <w:marLeft w:val="1440"/>
                          <w:marRight w:val="0"/>
                          <w:marTop w:val="0"/>
                          <w:marBottom w:val="0"/>
                          <w:divBdr>
                            <w:top w:val="none" w:sz="0" w:space="0" w:color="auto"/>
                            <w:left w:val="none" w:sz="0" w:space="0" w:color="auto"/>
                            <w:bottom w:val="none" w:sz="0" w:space="0" w:color="auto"/>
                            <w:right w:val="none" w:sz="0" w:space="0" w:color="auto"/>
                          </w:divBdr>
                        </w:div>
                        <w:div w:id="634409360">
                          <w:marLeft w:val="0"/>
                          <w:marRight w:val="0"/>
                          <w:marTop w:val="0"/>
                          <w:marBottom w:val="0"/>
                          <w:divBdr>
                            <w:top w:val="none" w:sz="0" w:space="0" w:color="auto"/>
                            <w:left w:val="none" w:sz="0" w:space="0" w:color="auto"/>
                            <w:bottom w:val="none" w:sz="0" w:space="0" w:color="auto"/>
                            <w:right w:val="none" w:sz="0" w:space="0" w:color="auto"/>
                          </w:divBdr>
                        </w:div>
                        <w:div w:id="718936889">
                          <w:marLeft w:val="1440"/>
                          <w:marRight w:val="0"/>
                          <w:marTop w:val="0"/>
                          <w:marBottom w:val="0"/>
                          <w:divBdr>
                            <w:top w:val="none" w:sz="0" w:space="0" w:color="auto"/>
                            <w:left w:val="none" w:sz="0" w:space="0" w:color="auto"/>
                            <w:bottom w:val="none" w:sz="0" w:space="0" w:color="auto"/>
                            <w:right w:val="none" w:sz="0" w:space="0" w:color="auto"/>
                          </w:divBdr>
                        </w:div>
                        <w:div w:id="761494205">
                          <w:marLeft w:val="0"/>
                          <w:marRight w:val="0"/>
                          <w:marTop w:val="0"/>
                          <w:marBottom w:val="0"/>
                          <w:divBdr>
                            <w:top w:val="none" w:sz="0" w:space="0" w:color="auto"/>
                            <w:left w:val="none" w:sz="0" w:space="0" w:color="auto"/>
                            <w:bottom w:val="none" w:sz="0" w:space="0" w:color="auto"/>
                            <w:right w:val="none" w:sz="0" w:space="0" w:color="auto"/>
                          </w:divBdr>
                        </w:div>
                        <w:div w:id="807553674">
                          <w:marLeft w:val="0"/>
                          <w:marRight w:val="0"/>
                          <w:marTop w:val="0"/>
                          <w:marBottom w:val="0"/>
                          <w:divBdr>
                            <w:top w:val="none" w:sz="0" w:space="0" w:color="auto"/>
                            <w:left w:val="none" w:sz="0" w:space="0" w:color="auto"/>
                            <w:bottom w:val="none" w:sz="0" w:space="0" w:color="auto"/>
                            <w:right w:val="none" w:sz="0" w:space="0" w:color="auto"/>
                          </w:divBdr>
                        </w:div>
                        <w:div w:id="848527191">
                          <w:marLeft w:val="0"/>
                          <w:marRight w:val="0"/>
                          <w:marTop w:val="0"/>
                          <w:marBottom w:val="0"/>
                          <w:divBdr>
                            <w:top w:val="none" w:sz="0" w:space="0" w:color="auto"/>
                            <w:left w:val="none" w:sz="0" w:space="0" w:color="auto"/>
                            <w:bottom w:val="none" w:sz="0" w:space="0" w:color="auto"/>
                            <w:right w:val="none" w:sz="0" w:space="0" w:color="auto"/>
                          </w:divBdr>
                        </w:div>
                        <w:div w:id="857475430">
                          <w:marLeft w:val="1440"/>
                          <w:marRight w:val="0"/>
                          <w:marTop w:val="0"/>
                          <w:marBottom w:val="0"/>
                          <w:divBdr>
                            <w:top w:val="none" w:sz="0" w:space="0" w:color="auto"/>
                            <w:left w:val="none" w:sz="0" w:space="0" w:color="auto"/>
                            <w:bottom w:val="none" w:sz="0" w:space="0" w:color="auto"/>
                            <w:right w:val="none" w:sz="0" w:space="0" w:color="auto"/>
                          </w:divBdr>
                        </w:div>
                        <w:div w:id="873470637">
                          <w:marLeft w:val="0"/>
                          <w:marRight w:val="0"/>
                          <w:marTop w:val="0"/>
                          <w:marBottom w:val="0"/>
                          <w:divBdr>
                            <w:top w:val="none" w:sz="0" w:space="0" w:color="auto"/>
                            <w:left w:val="none" w:sz="0" w:space="0" w:color="auto"/>
                            <w:bottom w:val="none" w:sz="0" w:space="0" w:color="auto"/>
                            <w:right w:val="none" w:sz="0" w:space="0" w:color="auto"/>
                          </w:divBdr>
                        </w:div>
                        <w:div w:id="934481869">
                          <w:marLeft w:val="0"/>
                          <w:marRight w:val="0"/>
                          <w:marTop w:val="0"/>
                          <w:marBottom w:val="0"/>
                          <w:divBdr>
                            <w:top w:val="none" w:sz="0" w:space="0" w:color="auto"/>
                            <w:left w:val="none" w:sz="0" w:space="0" w:color="auto"/>
                            <w:bottom w:val="none" w:sz="0" w:space="0" w:color="auto"/>
                            <w:right w:val="none" w:sz="0" w:space="0" w:color="auto"/>
                          </w:divBdr>
                        </w:div>
                        <w:div w:id="941914963">
                          <w:marLeft w:val="0"/>
                          <w:marRight w:val="0"/>
                          <w:marTop w:val="0"/>
                          <w:marBottom w:val="0"/>
                          <w:divBdr>
                            <w:top w:val="none" w:sz="0" w:space="0" w:color="auto"/>
                            <w:left w:val="none" w:sz="0" w:space="0" w:color="auto"/>
                            <w:bottom w:val="none" w:sz="0" w:space="0" w:color="auto"/>
                            <w:right w:val="none" w:sz="0" w:space="0" w:color="auto"/>
                          </w:divBdr>
                        </w:div>
                        <w:div w:id="941915462">
                          <w:marLeft w:val="0"/>
                          <w:marRight w:val="0"/>
                          <w:marTop w:val="0"/>
                          <w:marBottom w:val="0"/>
                          <w:divBdr>
                            <w:top w:val="none" w:sz="0" w:space="0" w:color="auto"/>
                            <w:left w:val="none" w:sz="0" w:space="0" w:color="auto"/>
                            <w:bottom w:val="none" w:sz="0" w:space="0" w:color="auto"/>
                            <w:right w:val="none" w:sz="0" w:space="0" w:color="auto"/>
                          </w:divBdr>
                        </w:div>
                        <w:div w:id="944995188">
                          <w:marLeft w:val="720"/>
                          <w:marRight w:val="0"/>
                          <w:marTop w:val="0"/>
                          <w:marBottom w:val="0"/>
                          <w:divBdr>
                            <w:top w:val="none" w:sz="0" w:space="0" w:color="auto"/>
                            <w:left w:val="none" w:sz="0" w:space="0" w:color="auto"/>
                            <w:bottom w:val="none" w:sz="0" w:space="0" w:color="auto"/>
                            <w:right w:val="none" w:sz="0" w:space="0" w:color="auto"/>
                          </w:divBdr>
                        </w:div>
                        <w:div w:id="956906745">
                          <w:marLeft w:val="0"/>
                          <w:marRight w:val="0"/>
                          <w:marTop w:val="0"/>
                          <w:marBottom w:val="0"/>
                          <w:divBdr>
                            <w:top w:val="none" w:sz="0" w:space="0" w:color="auto"/>
                            <w:left w:val="none" w:sz="0" w:space="0" w:color="auto"/>
                            <w:bottom w:val="none" w:sz="0" w:space="0" w:color="auto"/>
                            <w:right w:val="none" w:sz="0" w:space="0" w:color="auto"/>
                          </w:divBdr>
                        </w:div>
                        <w:div w:id="960769362">
                          <w:marLeft w:val="0"/>
                          <w:marRight w:val="0"/>
                          <w:marTop w:val="0"/>
                          <w:marBottom w:val="0"/>
                          <w:divBdr>
                            <w:top w:val="none" w:sz="0" w:space="0" w:color="auto"/>
                            <w:left w:val="none" w:sz="0" w:space="0" w:color="auto"/>
                            <w:bottom w:val="none" w:sz="0" w:space="0" w:color="auto"/>
                            <w:right w:val="none" w:sz="0" w:space="0" w:color="auto"/>
                          </w:divBdr>
                        </w:div>
                        <w:div w:id="1072317790">
                          <w:marLeft w:val="0"/>
                          <w:marRight w:val="0"/>
                          <w:marTop w:val="0"/>
                          <w:marBottom w:val="0"/>
                          <w:divBdr>
                            <w:top w:val="none" w:sz="0" w:space="0" w:color="auto"/>
                            <w:left w:val="none" w:sz="0" w:space="0" w:color="auto"/>
                            <w:bottom w:val="none" w:sz="0" w:space="0" w:color="auto"/>
                            <w:right w:val="none" w:sz="0" w:space="0" w:color="auto"/>
                          </w:divBdr>
                        </w:div>
                        <w:div w:id="1114980575">
                          <w:marLeft w:val="0"/>
                          <w:marRight w:val="0"/>
                          <w:marTop w:val="0"/>
                          <w:marBottom w:val="0"/>
                          <w:divBdr>
                            <w:top w:val="none" w:sz="0" w:space="0" w:color="auto"/>
                            <w:left w:val="none" w:sz="0" w:space="0" w:color="auto"/>
                            <w:bottom w:val="none" w:sz="0" w:space="0" w:color="auto"/>
                            <w:right w:val="none" w:sz="0" w:space="0" w:color="auto"/>
                          </w:divBdr>
                        </w:div>
                        <w:div w:id="1158884480">
                          <w:marLeft w:val="0"/>
                          <w:marRight w:val="0"/>
                          <w:marTop w:val="0"/>
                          <w:marBottom w:val="0"/>
                          <w:divBdr>
                            <w:top w:val="none" w:sz="0" w:space="0" w:color="auto"/>
                            <w:left w:val="none" w:sz="0" w:space="0" w:color="auto"/>
                            <w:bottom w:val="none" w:sz="0" w:space="0" w:color="auto"/>
                            <w:right w:val="none" w:sz="0" w:space="0" w:color="auto"/>
                          </w:divBdr>
                        </w:div>
                        <w:div w:id="1220628580">
                          <w:marLeft w:val="0"/>
                          <w:marRight w:val="0"/>
                          <w:marTop w:val="0"/>
                          <w:marBottom w:val="0"/>
                          <w:divBdr>
                            <w:top w:val="none" w:sz="0" w:space="0" w:color="auto"/>
                            <w:left w:val="none" w:sz="0" w:space="0" w:color="auto"/>
                            <w:bottom w:val="none" w:sz="0" w:space="0" w:color="auto"/>
                            <w:right w:val="none" w:sz="0" w:space="0" w:color="auto"/>
                          </w:divBdr>
                        </w:div>
                        <w:div w:id="1223322252">
                          <w:marLeft w:val="0"/>
                          <w:marRight w:val="0"/>
                          <w:marTop w:val="0"/>
                          <w:marBottom w:val="0"/>
                          <w:divBdr>
                            <w:top w:val="none" w:sz="0" w:space="0" w:color="auto"/>
                            <w:left w:val="none" w:sz="0" w:space="0" w:color="auto"/>
                            <w:bottom w:val="none" w:sz="0" w:space="0" w:color="auto"/>
                            <w:right w:val="none" w:sz="0" w:space="0" w:color="auto"/>
                          </w:divBdr>
                        </w:div>
                        <w:div w:id="1233351698">
                          <w:marLeft w:val="720"/>
                          <w:marRight w:val="0"/>
                          <w:marTop w:val="0"/>
                          <w:marBottom w:val="0"/>
                          <w:divBdr>
                            <w:top w:val="none" w:sz="0" w:space="0" w:color="auto"/>
                            <w:left w:val="none" w:sz="0" w:space="0" w:color="auto"/>
                            <w:bottom w:val="none" w:sz="0" w:space="0" w:color="auto"/>
                            <w:right w:val="none" w:sz="0" w:space="0" w:color="auto"/>
                          </w:divBdr>
                        </w:div>
                        <w:div w:id="1399863775">
                          <w:marLeft w:val="0"/>
                          <w:marRight w:val="0"/>
                          <w:marTop w:val="0"/>
                          <w:marBottom w:val="0"/>
                          <w:divBdr>
                            <w:top w:val="none" w:sz="0" w:space="0" w:color="auto"/>
                            <w:left w:val="none" w:sz="0" w:space="0" w:color="auto"/>
                            <w:bottom w:val="none" w:sz="0" w:space="0" w:color="auto"/>
                            <w:right w:val="none" w:sz="0" w:space="0" w:color="auto"/>
                          </w:divBdr>
                        </w:div>
                        <w:div w:id="1424494932">
                          <w:marLeft w:val="0"/>
                          <w:marRight w:val="0"/>
                          <w:marTop w:val="0"/>
                          <w:marBottom w:val="0"/>
                          <w:divBdr>
                            <w:top w:val="none" w:sz="0" w:space="0" w:color="auto"/>
                            <w:left w:val="none" w:sz="0" w:space="0" w:color="auto"/>
                            <w:bottom w:val="none" w:sz="0" w:space="0" w:color="auto"/>
                            <w:right w:val="none" w:sz="0" w:space="0" w:color="auto"/>
                          </w:divBdr>
                        </w:div>
                        <w:div w:id="1453670334">
                          <w:marLeft w:val="0"/>
                          <w:marRight w:val="0"/>
                          <w:marTop w:val="0"/>
                          <w:marBottom w:val="0"/>
                          <w:divBdr>
                            <w:top w:val="none" w:sz="0" w:space="0" w:color="auto"/>
                            <w:left w:val="none" w:sz="0" w:space="0" w:color="auto"/>
                            <w:bottom w:val="none" w:sz="0" w:space="0" w:color="auto"/>
                            <w:right w:val="none" w:sz="0" w:space="0" w:color="auto"/>
                          </w:divBdr>
                        </w:div>
                        <w:div w:id="1484665045">
                          <w:marLeft w:val="720"/>
                          <w:marRight w:val="0"/>
                          <w:marTop w:val="0"/>
                          <w:marBottom w:val="0"/>
                          <w:divBdr>
                            <w:top w:val="none" w:sz="0" w:space="0" w:color="auto"/>
                            <w:left w:val="none" w:sz="0" w:space="0" w:color="auto"/>
                            <w:bottom w:val="none" w:sz="0" w:space="0" w:color="auto"/>
                            <w:right w:val="none" w:sz="0" w:space="0" w:color="auto"/>
                          </w:divBdr>
                        </w:div>
                        <w:div w:id="1544052886">
                          <w:marLeft w:val="0"/>
                          <w:marRight w:val="0"/>
                          <w:marTop w:val="0"/>
                          <w:marBottom w:val="0"/>
                          <w:divBdr>
                            <w:top w:val="none" w:sz="0" w:space="0" w:color="auto"/>
                            <w:left w:val="none" w:sz="0" w:space="0" w:color="auto"/>
                            <w:bottom w:val="none" w:sz="0" w:space="0" w:color="auto"/>
                            <w:right w:val="none" w:sz="0" w:space="0" w:color="auto"/>
                          </w:divBdr>
                        </w:div>
                        <w:div w:id="1574002180">
                          <w:marLeft w:val="0"/>
                          <w:marRight w:val="0"/>
                          <w:marTop w:val="0"/>
                          <w:marBottom w:val="0"/>
                          <w:divBdr>
                            <w:top w:val="none" w:sz="0" w:space="0" w:color="auto"/>
                            <w:left w:val="none" w:sz="0" w:space="0" w:color="auto"/>
                            <w:bottom w:val="none" w:sz="0" w:space="0" w:color="auto"/>
                            <w:right w:val="none" w:sz="0" w:space="0" w:color="auto"/>
                          </w:divBdr>
                        </w:div>
                        <w:div w:id="1596135677">
                          <w:marLeft w:val="15"/>
                          <w:marRight w:val="0"/>
                          <w:marTop w:val="0"/>
                          <w:marBottom w:val="0"/>
                          <w:divBdr>
                            <w:top w:val="none" w:sz="0" w:space="0" w:color="auto"/>
                            <w:left w:val="none" w:sz="0" w:space="0" w:color="auto"/>
                            <w:bottom w:val="none" w:sz="0" w:space="0" w:color="auto"/>
                            <w:right w:val="none" w:sz="0" w:space="0" w:color="auto"/>
                          </w:divBdr>
                        </w:div>
                        <w:div w:id="1608342041">
                          <w:marLeft w:val="15"/>
                          <w:marRight w:val="0"/>
                          <w:marTop w:val="0"/>
                          <w:marBottom w:val="0"/>
                          <w:divBdr>
                            <w:top w:val="none" w:sz="0" w:space="0" w:color="auto"/>
                            <w:left w:val="none" w:sz="0" w:space="0" w:color="auto"/>
                            <w:bottom w:val="none" w:sz="0" w:space="0" w:color="auto"/>
                            <w:right w:val="none" w:sz="0" w:space="0" w:color="auto"/>
                          </w:divBdr>
                        </w:div>
                        <w:div w:id="1609771187">
                          <w:marLeft w:val="0"/>
                          <w:marRight w:val="0"/>
                          <w:marTop w:val="0"/>
                          <w:marBottom w:val="0"/>
                          <w:divBdr>
                            <w:top w:val="none" w:sz="0" w:space="0" w:color="auto"/>
                            <w:left w:val="none" w:sz="0" w:space="0" w:color="auto"/>
                            <w:bottom w:val="none" w:sz="0" w:space="0" w:color="auto"/>
                            <w:right w:val="none" w:sz="0" w:space="0" w:color="auto"/>
                          </w:divBdr>
                        </w:div>
                        <w:div w:id="1622763780">
                          <w:marLeft w:val="0"/>
                          <w:marRight w:val="0"/>
                          <w:marTop w:val="0"/>
                          <w:marBottom w:val="0"/>
                          <w:divBdr>
                            <w:top w:val="none" w:sz="0" w:space="0" w:color="auto"/>
                            <w:left w:val="none" w:sz="0" w:space="0" w:color="auto"/>
                            <w:bottom w:val="none" w:sz="0" w:space="0" w:color="auto"/>
                            <w:right w:val="none" w:sz="0" w:space="0" w:color="auto"/>
                          </w:divBdr>
                        </w:div>
                        <w:div w:id="1739936964">
                          <w:marLeft w:val="0"/>
                          <w:marRight w:val="0"/>
                          <w:marTop w:val="0"/>
                          <w:marBottom w:val="0"/>
                          <w:divBdr>
                            <w:top w:val="none" w:sz="0" w:space="0" w:color="auto"/>
                            <w:left w:val="none" w:sz="0" w:space="0" w:color="auto"/>
                            <w:bottom w:val="none" w:sz="0" w:space="0" w:color="auto"/>
                            <w:right w:val="none" w:sz="0" w:space="0" w:color="auto"/>
                          </w:divBdr>
                        </w:div>
                        <w:div w:id="1786460037">
                          <w:marLeft w:val="1440"/>
                          <w:marRight w:val="0"/>
                          <w:marTop w:val="0"/>
                          <w:marBottom w:val="0"/>
                          <w:divBdr>
                            <w:top w:val="none" w:sz="0" w:space="0" w:color="auto"/>
                            <w:left w:val="none" w:sz="0" w:space="0" w:color="auto"/>
                            <w:bottom w:val="none" w:sz="0" w:space="0" w:color="auto"/>
                            <w:right w:val="none" w:sz="0" w:space="0" w:color="auto"/>
                          </w:divBdr>
                        </w:div>
                        <w:div w:id="1824853701">
                          <w:marLeft w:val="720"/>
                          <w:marRight w:val="0"/>
                          <w:marTop w:val="0"/>
                          <w:marBottom w:val="0"/>
                          <w:divBdr>
                            <w:top w:val="none" w:sz="0" w:space="0" w:color="auto"/>
                            <w:left w:val="none" w:sz="0" w:space="0" w:color="auto"/>
                            <w:bottom w:val="none" w:sz="0" w:space="0" w:color="auto"/>
                            <w:right w:val="none" w:sz="0" w:space="0" w:color="auto"/>
                          </w:divBdr>
                        </w:div>
                        <w:div w:id="1826970362">
                          <w:marLeft w:val="0"/>
                          <w:marRight w:val="0"/>
                          <w:marTop w:val="0"/>
                          <w:marBottom w:val="0"/>
                          <w:divBdr>
                            <w:top w:val="none" w:sz="0" w:space="0" w:color="auto"/>
                            <w:left w:val="none" w:sz="0" w:space="0" w:color="auto"/>
                            <w:bottom w:val="none" w:sz="0" w:space="0" w:color="auto"/>
                            <w:right w:val="none" w:sz="0" w:space="0" w:color="auto"/>
                          </w:divBdr>
                        </w:div>
                        <w:div w:id="1838180783">
                          <w:marLeft w:val="1440"/>
                          <w:marRight w:val="0"/>
                          <w:marTop w:val="0"/>
                          <w:marBottom w:val="0"/>
                          <w:divBdr>
                            <w:top w:val="none" w:sz="0" w:space="0" w:color="auto"/>
                            <w:left w:val="none" w:sz="0" w:space="0" w:color="auto"/>
                            <w:bottom w:val="none" w:sz="0" w:space="0" w:color="auto"/>
                            <w:right w:val="none" w:sz="0" w:space="0" w:color="auto"/>
                          </w:divBdr>
                        </w:div>
                        <w:div w:id="1912041581">
                          <w:marLeft w:val="720"/>
                          <w:marRight w:val="0"/>
                          <w:marTop w:val="0"/>
                          <w:marBottom w:val="0"/>
                          <w:divBdr>
                            <w:top w:val="none" w:sz="0" w:space="0" w:color="auto"/>
                            <w:left w:val="none" w:sz="0" w:space="0" w:color="auto"/>
                            <w:bottom w:val="none" w:sz="0" w:space="0" w:color="auto"/>
                            <w:right w:val="none" w:sz="0" w:space="0" w:color="auto"/>
                          </w:divBdr>
                        </w:div>
                        <w:div w:id="1975795733">
                          <w:marLeft w:val="0"/>
                          <w:marRight w:val="0"/>
                          <w:marTop w:val="0"/>
                          <w:marBottom w:val="0"/>
                          <w:divBdr>
                            <w:top w:val="none" w:sz="0" w:space="0" w:color="auto"/>
                            <w:left w:val="none" w:sz="0" w:space="0" w:color="auto"/>
                            <w:bottom w:val="none" w:sz="0" w:space="0" w:color="auto"/>
                            <w:right w:val="none" w:sz="0" w:space="0" w:color="auto"/>
                          </w:divBdr>
                        </w:div>
                        <w:div w:id="1976173757">
                          <w:marLeft w:val="15"/>
                          <w:marRight w:val="0"/>
                          <w:marTop w:val="0"/>
                          <w:marBottom w:val="0"/>
                          <w:divBdr>
                            <w:top w:val="none" w:sz="0" w:space="0" w:color="auto"/>
                            <w:left w:val="none" w:sz="0" w:space="0" w:color="auto"/>
                            <w:bottom w:val="none" w:sz="0" w:space="0" w:color="auto"/>
                            <w:right w:val="none" w:sz="0" w:space="0" w:color="auto"/>
                          </w:divBdr>
                        </w:div>
                        <w:div w:id="1978029031">
                          <w:marLeft w:val="1440"/>
                          <w:marRight w:val="0"/>
                          <w:marTop w:val="0"/>
                          <w:marBottom w:val="0"/>
                          <w:divBdr>
                            <w:top w:val="none" w:sz="0" w:space="0" w:color="auto"/>
                            <w:left w:val="none" w:sz="0" w:space="0" w:color="auto"/>
                            <w:bottom w:val="none" w:sz="0" w:space="0" w:color="auto"/>
                            <w:right w:val="none" w:sz="0" w:space="0" w:color="auto"/>
                          </w:divBdr>
                        </w:div>
                        <w:div w:id="2001501790">
                          <w:marLeft w:val="0"/>
                          <w:marRight w:val="0"/>
                          <w:marTop w:val="0"/>
                          <w:marBottom w:val="0"/>
                          <w:divBdr>
                            <w:top w:val="none" w:sz="0" w:space="0" w:color="auto"/>
                            <w:left w:val="none" w:sz="0" w:space="0" w:color="auto"/>
                            <w:bottom w:val="none" w:sz="0" w:space="0" w:color="auto"/>
                            <w:right w:val="none" w:sz="0" w:space="0" w:color="auto"/>
                          </w:divBdr>
                        </w:div>
                        <w:div w:id="2018533042">
                          <w:marLeft w:val="0"/>
                          <w:marRight w:val="0"/>
                          <w:marTop w:val="0"/>
                          <w:marBottom w:val="0"/>
                          <w:divBdr>
                            <w:top w:val="none" w:sz="0" w:space="0" w:color="auto"/>
                            <w:left w:val="none" w:sz="0" w:space="0" w:color="auto"/>
                            <w:bottom w:val="none" w:sz="0" w:space="0" w:color="auto"/>
                            <w:right w:val="none" w:sz="0" w:space="0" w:color="auto"/>
                          </w:divBdr>
                        </w:div>
                        <w:div w:id="2072997106">
                          <w:marLeft w:val="0"/>
                          <w:marRight w:val="0"/>
                          <w:marTop w:val="0"/>
                          <w:marBottom w:val="0"/>
                          <w:divBdr>
                            <w:top w:val="none" w:sz="0" w:space="0" w:color="auto"/>
                            <w:left w:val="none" w:sz="0" w:space="0" w:color="auto"/>
                            <w:bottom w:val="none" w:sz="0" w:space="0" w:color="auto"/>
                            <w:right w:val="none" w:sz="0" w:space="0" w:color="auto"/>
                          </w:divBdr>
                        </w:div>
                        <w:div w:id="21425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36126">
      <w:bodyDiv w:val="1"/>
      <w:marLeft w:val="0"/>
      <w:marRight w:val="0"/>
      <w:marTop w:val="0"/>
      <w:marBottom w:val="0"/>
      <w:divBdr>
        <w:top w:val="none" w:sz="0" w:space="0" w:color="auto"/>
        <w:left w:val="none" w:sz="0" w:space="0" w:color="auto"/>
        <w:bottom w:val="none" w:sz="0" w:space="0" w:color="auto"/>
        <w:right w:val="none" w:sz="0" w:space="0" w:color="auto"/>
      </w:divBdr>
    </w:div>
    <w:div w:id="608199191">
      <w:bodyDiv w:val="1"/>
      <w:marLeft w:val="0"/>
      <w:marRight w:val="0"/>
      <w:marTop w:val="0"/>
      <w:marBottom w:val="0"/>
      <w:divBdr>
        <w:top w:val="none" w:sz="0" w:space="0" w:color="auto"/>
        <w:left w:val="none" w:sz="0" w:space="0" w:color="auto"/>
        <w:bottom w:val="none" w:sz="0" w:space="0" w:color="auto"/>
        <w:right w:val="none" w:sz="0" w:space="0" w:color="auto"/>
      </w:divBdr>
    </w:div>
    <w:div w:id="655304492">
      <w:bodyDiv w:val="1"/>
      <w:marLeft w:val="0"/>
      <w:marRight w:val="0"/>
      <w:marTop w:val="0"/>
      <w:marBottom w:val="0"/>
      <w:divBdr>
        <w:top w:val="none" w:sz="0" w:space="0" w:color="auto"/>
        <w:left w:val="none" w:sz="0" w:space="0" w:color="auto"/>
        <w:bottom w:val="none" w:sz="0" w:space="0" w:color="auto"/>
        <w:right w:val="none" w:sz="0" w:space="0" w:color="auto"/>
      </w:divBdr>
    </w:div>
    <w:div w:id="658582708">
      <w:bodyDiv w:val="1"/>
      <w:marLeft w:val="0"/>
      <w:marRight w:val="0"/>
      <w:marTop w:val="0"/>
      <w:marBottom w:val="0"/>
      <w:divBdr>
        <w:top w:val="none" w:sz="0" w:space="0" w:color="auto"/>
        <w:left w:val="none" w:sz="0" w:space="0" w:color="auto"/>
        <w:bottom w:val="none" w:sz="0" w:space="0" w:color="auto"/>
        <w:right w:val="none" w:sz="0" w:space="0" w:color="auto"/>
      </w:divBdr>
    </w:div>
    <w:div w:id="715542640">
      <w:bodyDiv w:val="1"/>
      <w:marLeft w:val="0"/>
      <w:marRight w:val="0"/>
      <w:marTop w:val="0"/>
      <w:marBottom w:val="0"/>
      <w:divBdr>
        <w:top w:val="none" w:sz="0" w:space="0" w:color="auto"/>
        <w:left w:val="none" w:sz="0" w:space="0" w:color="auto"/>
        <w:bottom w:val="none" w:sz="0" w:space="0" w:color="auto"/>
        <w:right w:val="none" w:sz="0" w:space="0" w:color="auto"/>
      </w:divBdr>
      <w:divsChild>
        <w:div w:id="1298991900">
          <w:marLeft w:val="0"/>
          <w:marRight w:val="0"/>
          <w:marTop w:val="0"/>
          <w:marBottom w:val="0"/>
          <w:divBdr>
            <w:top w:val="none" w:sz="0" w:space="0" w:color="auto"/>
            <w:left w:val="none" w:sz="0" w:space="0" w:color="auto"/>
            <w:bottom w:val="none" w:sz="0" w:space="0" w:color="auto"/>
            <w:right w:val="none" w:sz="0" w:space="0" w:color="auto"/>
          </w:divBdr>
          <w:divsChild>
            <w:div w:id="140390036">
              <w:marLeft w:val="0"/>
              <w:marRight w:val="0"/>
              <w:marTop w:val="0"/>
              <w:marBottom w:val="0"/>
              <w:divBdr>
                <w:top w:val="none" w:sz="0" w:space="0" w:color="auto"/>
                <w:left w:val="none" w:sz="0" w:space="0" w:color="auto"/>
                <w:bottom w:val="none" w:sz="0" w:space="0" w:color="auto"/>
                <w:right w:val="none" w:sz="0" w:space="0" w:color="auto"/>
              </w:divBdr>
            </w:div>
            <w:div w:id="212933065">
              <w:marLeft w:val="0"/>
              <w:marRight w:val="0"/>
              <w:marTop w:val="0"/>
              <w:marBottom w:val="0"/>
              <w:divBdr>
                <w:top w:val="none" w:sz="0" w:space="0" w:color="auto"/>
                <w:left w:val="none" w:sz="0" w:space="0" w:color="auto"/>
                <w:bottom w:val="none" w:sz="0" w:space="0" w:color="auto"/>
                <w:right w:val="none" w:sz="0" w:space="0" w:color="auto"/>
              </w:divBdr>
            </w:div>
            <w:div w:id="256670917">
              <w:marLeft w:val="0"/>
              <w:marRight w:val="0"/>
              <w:marTop w:val="0"/>
              <w:marBottom w:val="0"/>
              <w:divBdr>
                <w:top w:val="none" w:sz="0" w:space="0" w:color="auto"/>
                <w:left w:val="none" w:sz="0" w:space="0" w:color="auto"/>
                <w:bottom w:val="none" w:sz="0" w:space="0" w:color="auto"/>
                <w:right w:val="none" w:sz="0" w:space="0" w:color="auto"/>
              </w:divBdr>
            </w:div>
            <w:div w:id="763647871">
              <w:marLeft w:val="0"/>
              <w:marRight w:val="0"/>
              <w:marTop w:val="0"/>
              <w:marBottom w:val="0"/>
              <w:divBdr>
                <w:top w:val="none" w:sz="0" w:space="0" w:color="auto"/>
                <w:left w:val="none" w:sz="0" w:space="0" w:color="auto"/>
                <w:bottom w:val="none" w:sz="0" w:space="0" w:color="auto"/>
                <w:right w:val="none" w:sz="0" w:space="0" w:color="auto"/>
              </w:divBdr>
            </w:div>
            <w:div w:id="832985184">
              <w:marLeft w:val="0"/>
              <w:marRight w:val="0"/>
              <w:marTop w:val="0"/>
              <w:marBottom w:val="0"/>
              <w:divBdr>
                <w:top w:val="none" w:sz="0" w:space="0" w:color="auto"/>
                <w:left w:val="none" w:sz="0" w:space="0" w:color="auto"/>
                <w:bottom w:val="none" w:sz="0" w:space="0" w:color="auto"/>
                <w:right w:val="none" w:sz="0" w:space="0" w:color="auto"/>
              </w:divBdr>
            </w:div>
            <w:div w:id="1228881950">
              <w:marLeft w:val="0"/>
              <w:marRight w:val="0"/>
              <w:marTop w:val="0"/>
              <w:marBottom w:val="0"/>
              <w:divBdr>
                <w:top w:val="none" w:sz="0" w:space="0" w:color="auto"/>
                <w:left w:val="none" w:sz="0" w:space="0" w:color="auto"/>
                <w:bottom w:val="none" w:sz="0" w:space="0" w:color="auto"/>
                <w:right w:val="none" w:sz="0" w:space="0" w:color="auto"/>
              </w:divBdr>
            </w:div>
            <w:div w:id="1385713686">
              <w:marLeft w:val="0"/>
              <w:marRight w:val="0"/>
              <w:marTop w:val="0"/>
              <w:marBottom w:val="0"/>
              <w:divBdr>
                <w:top w:val="none" w:sz="0" w:space="0" w:color="auto"/>
                <w:left w:val="none" w:sz="0" w:space="0" w:color="auto"/>
                <w:bottom w:val="none" w:sz="0" w:space="0" w:color="auto"/>
                <w:right w:val="none" w:sz="0" w:space="0" w:color="auto"/>
              </w:divBdr>
            </w:div>
            <w:div w:id="14764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5383">
      <w:bodyDiv w:val="1"/>
      <w:marLeft w:val="0"/>
      <w:marRight w:val="0"/>
      <w:marTop w:val="0"/>
      <w:marBottom w:val="0"/>
      <w:divBdr>
        <w:top w:val="none" w:sz="0" w:space="0" w:color="auto"/>
        <w:left w:val="none" w:sz="0" w:space="0" w:color="auto"/>
        <w:bottom w:val="none" w:sz="0" w:space="0" w:color="auto"/>
        <w:right w:val="none" w:sz="0" w:space="0" w:color="auto"/>
      </w:divBdr>
      <w:divsChild>
        <w:div w:id="35550311">
          <w:marLeft w:val="0"/>
          <w:marRight w:val="0"/>
          <w:marTop w:val="0"/>
          <w:marBottom w:val="0"/>
          <w:divBdr>
            <w:top w:val="none" w:sz="0" w:space="0" w:color="auto"/>
            <w:left w:val="none" w:sz="0" w:space="0" w:color="auto"/>
            <w:bottom w:val="none" w:sz="0" w:space="0" w:color="auto"/>
            <w:right w:val="none" w:sz="0" w:space="0" w:color="auto"/>
          </w:divBdr>
          <w:divsChild>
            <w:div w:id="16081992">
              <w:marLeft w:val="0"/>
              <w:marRight w:val="0"/>
              <w:marTop w:val="0"/>
              <w:marBottom w:val="0"/>
              <w:divBdr>
                <w:top w:val="none" w:sz="0" w:space="0" w:color="auto"/>
                <w:left w:val="none" w:sz="0" w:space="0" w:color="auto"/>
                <w:bottom w:val="none" w:sz="0" w:space="0" w:color="auto"/>
                <w:right w:val="none" w:sz="0" w:space="0" w:color="auto"/>
              </w:divBdr>
            </w:div>
            <w:div w:id="966202973">
              <w:marLeft w:val="0"/>
              <w:marRight w:val="0"/>
              <w:marTop w:val="0"/>
              <w:marBottom w:val="0"/>
              <w:divBdr>
                <w:top w:val="none" w:sz="0" w:space="0" w:color="auto"/>
                <w:left w:val="none" w:sz="0" w:space="0" w:color="auto"/>
                <w:bottom w:val="none" w:sz="0" w:space="0" w:color="auto"/>
                <w:right w:val="none" w:sz="0" w:space="0" w:color="auto"/>
              </w:divBdr>
            </w:div>
            <w:div w:id="1143546922">
              <w:marLeft w:val="0"/>
              <w:marRight w:val="0"/>
              <w:marTop w:val="0"/>
              <w:marBottom w:val="0"/>
              <w:divBdr>
                <w:top w:val="none" w:sz="0" w:space="0" w:color="auto"/>
                <w:left w:val="none" w:sz="0" w:space="0" w:color="auto"/>
                <w:bottom w:val="none" w:sz="0" w:space="0" w:color="auto"/>
                <w:right w:val="none" w:sz="0" w:space="0" w:color="auto"/>
              </w:divBdr>
            </w:div>
            <w:div w:id="18198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3037">
      <w:bodyDiv w:val="1"/>
      <w:marLeft w:val="0"/>
      <w:marRight w:val="0"/>
      <w:marTop w:val="0"/>
      <w:marBottom w:val="0"/>
      <w:divBdr>
        <w:top w:val="none" w:sz="0" w:space="0" w:color="auto"/>
        <w:left w:val="none" w:sz="0" w:space="0" w:color="auto"/>
        <w:bottom w:val="none" w:sz="0" w:space="0" w:color="auto"/>
        <w:right w:val="none" w:sz="0" w:space="0" w:color="auto"/>
      </w:divBdr>
    </w:div>
    <w:div w:id="828444563">
      <w:bodyDiv w:val="1"/>
      <w:marLeft w:val="0"/>
      <w:marRight w:val="0"/>
      <w:marTop w:val="0"/>
      <w:marBottom w:val="0"/>
      <w:divBdr>
        <w:top w:val="none" w:sz="0" w:space="0" w:color="auto"/>
        <w:left w:val="none" w:sz="0" w:space="0" w:color="auto"/>
        <w:bottom w:val="none" w:sz="0" w:space="0" w:color="auto"/>
        <w:right w:val="none" w:sz="0" w:space="0" w:color="auto"/>
      </w:divBdr>
      <w:divsChild>
        <w:div w:id="16741786">
          <w:marLeft w:val="0"/>
          <w:marRight w:val="0"/>
          <w:marTop w:val="0"/>
          <w:marBottom w:val="0"/>
          <w:divBdr>
            <w:top w:val="none" w:sz="0" w:space="0" w:color="auto"/>
            <w:left w:val="none" w:sz="0" w:space="0" w:color="auto"/>
            <w:bottom w:val="none" w:sz="0" w:space="0" w:color="auto"/>
            <w:right w:val="none" w:sz="0" w:space="0" w:color="auto"/>
          </w:divBdr>
        </w:div>
        <w:div w:id="56363018">
          <w:marLeft w:val="0"/>
          <w:marRight w:val="0"/>
          <w:marTop w:val="0"/>
          <w:marBottom w:val="0"/>
          <w:divBdr>
            <w:top w:val="none" w:sz="0" w:space="0" w:color="auto"/>
            <w:left w:val="none" w:sz="0" w:space="0" w:color="auto"/>
            <w:bottom w:val="none" w:sz="0" w:space="0" w:color="auto"/>
            <w:right w:val="none" w:sz="0" w:space="0" w:color="auto"/>
          </w:divBdr>
        </w:div>
        <w:div w:id="58866767">
          <w:marLeft w:val="0"/>
          <w:marRight w:val="0"/>
          <w:marTop w:val="0"/>
          <w:marBottom w:val="0"/>
          <w:divBdr>
            <w:top w:val="none" w:sz="0" w:space="0" w:color="auto"/>
            <w:left w:val="none" w:sz="0" w:space="0" w:color="auto"/>
            <w:bottom w:val="none" w:sz="0" w:space="0" w:color="auto"/>
            <w:right w:val="none" w:sz="0" w:space="0" w:color="auto"/>
          </w:divBdr>
        </w:div>
        <w:div w:id="113253712">
          <w:marLeft w:val="0"/>
          <w:marRight w:val="0"/>
          <w:marTop w:val="0"/>
          <w:marBottom w:val="0"/>
          <w:divBdr>
            <w:top w:val="none" w:sz="0" w:space="0" w:color="auto"/>
            <w:left w:val="none" w:sz="0" w:space="0" w:color="auto"/>
            <w:bottom w:val="none" w:sz="0" w:space="0" w:color="auto"/>
            <w:right w:val="none" w:sz="0" w:space="0" w:color="auto"/>
          </w:divBdr>
        </w:div>
        <w:div w:id="126242625">
          <w:marLeft w:val="0"/>
          <w:marRight w:val="0"/>
          <w:marTop w:val="0"/>
          <w:marBottom w:val="0"/>
          <w:divBdr>
            <w:top w:val="none" w:sz="0" w:space="0" w:color="auto"/>
            <w:left w:val="none" w:sz="0" w:space="0" w:color="auto"/>
            <w:bottom w:val="none" w:sz="0" w:space="0" w:color="auto"/>
            <w:right w:val="none" w:sz="0" w:space="0" w:color="auto"/>
          </w:divBdr>
        </w:div>
        <w:div w:id="137459777">
          <w:marLeft w:val="0"/>
          <w:marRight w:val="0"/>
          <w:marTop w:val="0"/>
          <w:marBottom w:val="0"/>
          <w:divBdr>
            <w:top w:val="none" w:sz="0" w:space="0" w:color="auto"/>
            <w:left w:val="none" w:sz="0" w:space="0" w:color="auto"/>
            <w:bottom w:val="none" w:sz="0" w:space="0" w:color="auto"/>
            <w:right w:val="none" w:sz="0" w:space="0" w:color="auto"/>
          </w:divBdr>
        </w:div>
        <w:div w:id="216862479">
          <w:marLeft w:val="0"/>
          <w:marRight w:val="0"/>
          <w:marTop w:val="0"/>
          <w:marBottom w:val="0"/>
          <w:divBdr>
            <w:top w:val="none" w:sz="0" w:space="0" w:color="auto"/>
            <w:left w:val="none" w:sz="0" w:space="0" w:color="auto"/>
            <w:bottom w:val="none" w:sz="0" w:space="0" w:color="auto"/>
            <w:right w:val="none" w:sz="0" w:space="0" w:color="auto"/>
          </w:divBdr>
        </w:div>
        <w:div w:id="260375415">
          <w:marLeft w:val="0"/>
          <w:marRight w:val="0"/>
          <w:marTop w:val="0"/>
          <w:marBottom w:val="0"/>
          <w:divBdr>
            <w:top w:val="none" w:sz="0" w:space="0" w:color="auto"/>
            <w:left w:val="none" w:sz="0" w:space="0" w:color="auto"/>
            <w:bottom w:val="none" w:sz="0" w:space="0" w:color="auto"/>
            <w:right w:val="none" w:sz="0" w:space="0" w:color="auto"/>
          </w:divBdr>
        </w:div>
        <w:div w:id="287248815">
          <w:marLeft w:val="0"/>
          <w:marRight w:val="0"/>
          <w:marTop w:val="0"/>
          <w:marBottom w:val="0"/>
          <w:divBdr>
            <w:top w:val="none" w:sz="0" w:space="0" w:color="auto"/>
            <w:left w:val="none" w:sz="0" w:space="0" w:color="auto"/>
            <w:bottom w:val="none" w:sz="0" w:space="0" w:color="auto"/>
            <w:right w:val="none" w:sz="0" w:space="0" w:color="auto"/>
          </w:divBdr>
        </w:div>
        <w:div w:id="325255679">
          <w:marLeft w:val="0"/>
          <w:marRight w:val="0"/>
          <w:marTop w:val="0"/>
          <w:marBottom w:val="0"/>
          <w:divBdr>
            <w:top w:val="none" w:sz="0" w:space="0" w:color="auto"/>
            <w:left w:val="none" w:sz="0" w:space="0" w:color="auto"/>
            <w:bottom w:val="none" w:sz="0" w:space="0" w:color="auto"/>
            <w:right w:val="none" w:sz="0" w:space="0" w:color="auto"/>
          </w:divBdr>
        </w:div>
        <w:div w:id="342976763">
          <w:marLeft w:val="0"/>
          <w:marRight w:val="0"/>
          <w:marTop w:val="0"/>
          <w:marBottom w:val="0"/>
          <w:divBdr>
            <w:top w:val="none" w:sz="0" w:space="0" w:color="auto"/>
            <w:left w:val="none" w:sz="0" w:space="0" w:color="auto"/>
            <w:bottom w:val="none" w:sz="0" w:space="0" w:color="auto"/>
            <w:right w:val="none" w:sz="0" w:space="0" w:color="auto"/>
          </w:divBdr>
        </w:div>
        <w:div w:id="359476265">
          <w:marLeft w:val="0"/>
          <w:marRight w:val="0"/>
          <w:marTop w:val="0"/>
          <w:marBottom w:val="0"/>
          <w:divBdr>
            <w:top w:val="none" w:sz="0" w:space="0" w:color="auto"/>
            <w:left w:val="none" w:sz="0" w:space="0" w:color="auto"/>
            <w:bottom w:val="none" w:sz="0" w:space="0" w:color="auto"/>
            <w:right w:val="none" w:sz="0" w:space="0" w:color="auto"/>
          </w:divBdr>
        </w:div>
        <w:div w:id="586156612">
          <w:marLeft w:val="0"/>
          <w:marRight w:val="0"/>
          <w:marTop w:val="0"/>
          <w:marBottom w:val="0"/>
          <w:divBdr>
            <w:top w:val="none" w:sz="0" w:space="0" w:color="auto"/>
            <w:left w:val="none" w:sz="0" w:space="0" w:color="auto"/>
            <w:bottom w:val="none" w:sz="0" w:space="0" w:color="auto"/>
            <w:right w:val="none" w:sz="0" w:space="0" w:color="auto"/>
          </w:divBdr>
        </w:div>
        <w:div w:id="736444086">
          <w:marLeft w:val="0"/>
          <w:marRight w:val="0"/>
          <w:marTop w:val="0"/>
          <w:marBottom w:val="0"/>
          <w:divBdr>
            <w:top w:val="none" w:sz="0" w:space="0" w:color="auto"/>
            <w:left w:val="none" w:sz="0" w:space="0" w:color="auto"/>
            <w:bottom w:val="none" w:sz="0" w:space="0" w:color="auto"/>
            <w:right w:val="none" w:sz="0" w:space="0" w:color="auto"/>
          </w:divBdr>
        </w:div>
        <w:div w:id="928463605">
          <w:marLeft w:val="0"/>
          <w:marRight w:val="0"/>
          <w:marTop w:val="0"/>
          <w:marBottom w:val="0"/>
          <w:divBdr>
            <w:top w:val="none" w:sz="0" w:space="0" w:color="auto"/>
            <w:left w:val="none" w:sz="0" w:space="0" w:color="auto"/>
            <w:bottom w:val="none" w:sz="0" w:space="0" w:color="auto"/>
            <w:right w:val="none" w:sz="0" w:space="0" w:color="auto"/>
          </w:divBdr>
        </w:div>
        <w:div w:id="1037438208">
          <w:marLeft w:val="0"/>
          <w:marRight w:val="0"/>
          <w:marTop w:val="0"/>
          <w:marBottom w:val="0"/>
          <w:divBdr>
            <w:top w:val="none" w:sz="0" w:space="0" w:color="auto"/>
            <w:left w:val="none" w:sz="0" w:space="0" w:color="auto"/>
            <w:bottom w:val="none" w:sz="0" w:space="0" w:color="auto"/>
            <w:right w:val="none" w:sz="0" w:space="0" w:color="auto"/>
          </w:divBdr>
        </w:div>
        <w:div w:id="1177188266">
          <w:marLeft w:val="0"/>
          <w:marRight w:val="0"/>
          <w:marTop w:val="0"/>
          <w:marBottom w:val="0"/>
          <w:divBdr>
            <w:top w:val="none" w:sz="0" w:space="0" w:color="auto"/>
            <w:left w:val="none" w:sz="0" w:space="0" w:color="auto"/>
            <w:bottom w:val="none" w:sz="0" w:space="0" w:color="auto"/>
            <w:right w:val="none" w:sz="0" w:space="0" w:color="auto"/>
          </w:divBdr>
        </w:div>
        <w:div w:id="1312099790">
          <w:marLeft w:val="0"/>
          <w:marRight w:val="0"/>
          <w:marTop w:val="0"/>
          <w:marBottom w:val="0"/>
          <w:divBdr>
            <w:top w:val="none" w:sz="0" w:space="0" w:color="auto"/>
            <w:left w:val="none" w:sz="0" w:space="0" w:color="auto"/>
            <w:bottom w:val="none" w:sz="0" w:space="0" w:color="auto"/>
            <w:right w:val="none" w:sz="0" w:space="0" w:color="auto"/>
          </w:divBdr>
        </w:div>
        <w:div w:id="1460421200">
          <w:marLeft w:val="0"/>
          <w:marRight w:val="0"/>
          <w:marTop w:val="0"/>
          <w:marBottom w:val="0"/>
          <w:divBdr>
            <w:top w:val="none" w:sz="0" w:space="0" w:color="auto"/>
            <w:left w:val="none" w:sz="0" w:space="0" w:color="auto"/>
            <w:bottom w:val="none" w:sz="0" w:space="0" w:color="auto"/>
            <w:right w:val="none" w:sz="0" w:space="0" w:color="auto"/>
          </w:divBdr>
        </w:div>
        <w:div w:id="1573546956">
          <w:marLeft w:val="0"/>
          <w:marRight w:val="0"/>
          <w:marTop w:val="0"/>
          <w:marBottom w:val="0"/>
          <w:divBdr>
            <w:top w:val="none" w:sz="0" w:space="0" w:color="auto"/>
            <w:left w:val="none" w:sz="0" w:space="0" w:color="auto"/>
            <w:bottom w:val="none" w:sz="0" w:space="0" w:color="auto"/>
            <w:right w:val="none" w:sz="0" w:space="0" w:color="auto"/>
          </w:divBdr>
        </w:div>
        <w:div w:id="1700155841">
          <w:marLeft w:val="0"/>
          <w:marRight w:val="0"/>
          <w:marTop w:val="0"/>
          <w:marBottom w:val="0"/>
          <w:divBdr>
            <w:top w:val="none" w:sz="0" w:space="0" w:color="auto"/>
            <w:left w:val="none" w:sz="0" w:space="0" w:color="auto"/>
            <w:bottom w:val="none" w:sz="0" w:space="0" w:color="auto"/>
            <w:right w:val="none" w:sz="0" w:space="0" w:color="auto"/>
          </w:divBdr>
        </w:div>
        <w:div w:id="1730692967">
          <w:marLeft w:val="0"/>
          <w:marRight w:val="0"/>
          <w:marTop w:val="0"/>
          <w:marBottom w:val="0"/>
          <w:divBdr>
            <w:top w:val="none" w:sz="0" w:space="0" w:color="auto"/>
            <w:left w:val="none" w:sz="0" w:space="0" w:color="auto"/>
            <w:bottom w:val="none" w:sz="0" w:space="0" w:color="auto"/>
            <w:right w:val="none" w:sz="0" w:space="0" w:color="auto"/>
          </w:divBdr>
        </w:div>
        <w:div w:id="1766000173">
          <w:marLeft w:val="0"/>
          <w:marRight w:val="0"/>
          <w:marTop w:val="0"/>
          <w:marBottom w:val="0"/>
          <w:divBdr>
            <w:top w:val="none" w:sz="0" w:space="0" w:color="auto"/>
            <w:left w:val="none" w:sz="0" w:space="0" w:color="auto"/>
            <w:bottom w:val="none" w:sz="0" w:space="0" w:color="auto"/>
            <w:right w:val="none" w:sz="0" w:space="0" w:color="auto"/>
          </w:divBdr>
        </w:div>
        <w:div w:id="1861241484">
          <w:marLeft w:val="0"/>
          <w:marRight w:val="0"/>
          <w:marTop w:val="0"/>
          <w:marBottom w:val="0"/>
          <w:divBdr>
            <w:top w:val="none" w:sz="0" w:space="0" w:color="auto"/>
            <w:left w:val="none" w:sz="0" w:space="0" w:color="auto"/>
            <w:bottom w:val="none" w:sz="0" w:space="0" w:color="auto"/>
            <w:right w:val="none" w:sz="0" w:space="0" w:color="auto"/>
          </w:divBdr>
        </w:div>
        <w:div w:id="1920484807">
          <w:marLeft w:val="0"/>
          <w:marRight w:val="0"/>
          <w:marTop w:val="0"/>
          <w:marBottom w:val="0"/>
          <w:divBdr>
            <w:top w:val="none" w:sz="0" w:space="0" w:color="auto"/>
            <w:left w:val="none" w:sz="0" w:space="0" w:color="auto"/>
            <w:bottom w:val="none" w:sz="0" w:space="0" w:color="auto"/>
            <w:right w:val="none" w:sz="0" w:space="0" w:color="auto"/>
          </w:divBdr>
        </w:div>
        <w:div w:id="1970553721">
          <w:marLeft w:val="0"/>
          <w:marRight w:val="0"/>
          <w:marTop w:val="0"/>
          <w:marBottom w:val="0"/>
          <w:divBdr>
            <w:top w:val="none" w:sz="0" w:space="0" w:color="auto"/>
            <w:left w:val="none" w:sz="0" w:space="0" w:color="auto"/>
            <w:bottom w:val="none" w:sz="0" w:space="0" w:color="auto"/>
            <w:right w:val="none" w:sz="0" w:space="0" w:color="auto"/>
          </w:divBdr>
        </w:div>
        <w:div w:id="1977367553">
          <w:marLeft w:val="0"/>
          <w:marRight w:val="0"/>
          <w:marTop w:val="0"/>
          <w:marBottom w:val="0"/>
          <w:divBdr>
            <w:top w:val="none" w:sz="0" w:space="0" w:color="auto"/>
            <w:left w:val="none" w:sz="0" w:space="0" w:color="auto"/>
            <w:bottom w:val="none" w:sz="0" w:space="0" w:color="auto"/>
            <w:right w:val="none" w:sz="0" w:space="0" w:color="auto"/>
          </w:divBdr>
        </w:div>
        <w:div w:id="1977903964">
          <w:marLeft w:val="0"/>
          <w:marRight w:val="0"/>
          <w:marTop w:val="0"/>
          <w:marBottom w:val="0"/>
          <w:divBdr>
            <w:top w:val="none" w:sz="0" w:space="0" w:color="auto"/>
            <w:left w:val="none" w:sz="0" w:space="0" w:color="auto"/>
            <w:bottom w:val="none" w:sz="0" w:space="0" w:color="auto"/>
            <w:right w:val="none" w:sz="0" w:space="0" w:color="auto"/>
          </w:divBdr>
        </w:div>
        <w:div w:id="2114157813">
          <w:marLeft w:val="0"/>
          <w:marRight w:val="0"/>
          <w:marTop w:val="0"/>
          <w:marBottom w:val="0"/>
          <w:divBdr>
            <w:top w:val="none" w:sz="0" w:space="0" w:color="auto"/>
            <w:left w:val="none" w:sz="0" w:space="0" w:color="auto"/>
            <w:bottom w:val="none" w:sz="0" w:space="0" w:color="auto"/>
            <w:right w:val="none" w:sz="0" w:space="0" w:color="auto"/>
          </w:divBdr>
        </w:div>
      </w:divsChild>
    </w:div>
    <w:div w:id="1008601418">
      <w:bodyDiv w:val="1"/>
      <w:marLeft w:val="0"/>
      <w:marRight w:val="0"/>
      <w:marTop w:val="0"/>
      <w:marBottom w:val="0"/>
      <w:divBdr>
        <w:top w:val="none" w:sz="0" w:space="0" w:color="auto"/>
        <w:left w:val="none" w:sz="0" w:space="0" w:color="auto"/>
        <w:bottom w:val="none" w:sz="0" w:space="0" w:color="auto"/>
        <w:right w:val="none" w:sz="0" w:space="0" w:color="auto"/>
      </w:divBdr>
      <w:divsChild>
        <w:div w:id="765810289">
          <w:marLeft w:val="0"/>
          <w:marRight w:val="0"/>
          <w:marTop w:val="0"/>
          <w:marBottom w:val="0"/>
          <w:divBdr>
            <w:top w:val="none" w:sz="0" w:space="0" w:color="auto"/>
            <w:left w:val="none" w:sz="0" w:space="0" w:color="auto"/>
            <w:bottom w:val="none" w:sz="0" w:space="0" w:color="auto"/>
            <w:right w:val="none" w:sz="0" w:space="0" w:color="auto"/>
          </w:divBdr>
        </w:div>
        <w:div w:id="1057558397">
          <w:marLeft w:val="0"/>
          <w:marRight w:val="0"/>
          <w:marTop w:val="0"/>
          <w:marBottom w:val="0"/>
          <w:divBdr>
            <w:top w:val="none" w:sz="0" w:space="0" w:color="auto"/>
            <w:left w:val="none" w:sz="0" w:space="0" w:color="auto"/>
            <w:bottom w:val="none" w:sz="0" w:space="0" w:color="auto"/>
            <w:right w:val="none" w:sz="0" w:space="0" w:color="auto"/>
          </w:divBdr>
        </w:div>
        <w:div w:id="827668378">
          <w:marLeft w:val="0"/>
          <w:marRight w:val="0"/>
          <w:marTop w:val="0"/>
          <w:marBottom w:val="0"/>
          <w:divBdr>
            <w:top w:val="none" w:sz="0" w:space="0" w:color="auto"/>
            <w:left w:val="none" w:sz="0" w:space="0" w:color="auto"/>
            <w:bottom w:val="none" w:sz="0" w:space="0" w:color="auto"/>
            <w:right w:val="none" w:sz="0" w:space="0" w:color="auto"/>
          </w:divBdr>
        </w:div>
        <w:div w:id="862784762">
          <w:marLeft w:val="0"/>
          <w:marRight w:val="0"/>
          <w:marTop w:val="0"/>
          <w:marBottom w:val="0"/>
          <w:divBdr>
            <w:top w:val="none" w:sz="0" w:space="0" w:color="auto"/>
            <w:left w:val="none" w:sz="0" w:space="0" w:color="auto"/>
            <w:bottom w:val="none" w:sz="0" w:space="0" w:color="auto"/>
            <w:right w:val="none" w:sz="0" w:space="0" w:color="auto"/>
          </w:divBdr>
        </w:div>
        <w:div w:id="1747145745">
          <w:marLeft w:val="0"/>
          <w:marRight w:val="0"/>
          <w:marTop w:val="0"/>
          <w:marBottom w:val="0"/>
          <w:divBdr>
            <w:top w:val="none" w:sz="0" w:space="0" w:color="auto"/>
            <w:left w:val="none" w:sz="0" w:space="0" w:color="auto"/>
            <w:bottom w:val="none" w:sz="0" w:space="0" w:color="auto"/>
            <w:right w:val="none" w:sz="0" w:space="0" w:color="auto"/>
          </w:divBdr>
        </w:div>
        <w:div w:id="1118333453">
          <w:marLeft w:val="0"/>
          <w:marRight w:val="0"/>
          <w:marTop w:val="0"/>
          <w:marBottom w:val="0"/>
          <w:divBdr>
            <w:top w:val="none" w:sz="0" w:space="0" w:color="auto"/>
            <w:left w:val="none" w:sz="0" w:space="0" w:color="auto"/>
            <w:bottom w:val="none" w:sz="0" w:space="0" w:color="auto"/>
            <w:right w:val="none" w:sz="0" w:space="0" w:color="auto"/>
          </w:divBdr>
        </w:div>
        <w:div w:id="615142772">
          <w:marLeft w:val="0"/>
          <w:marRight w:val="0"/>
          <w:marTop w:val="0"/>
          <w:marBottom w:val="0"/>
          <w:divBdr>
            <w:top w:val="none" w:sz="0" w:space="0" w:color="auto"/>
            <w:left w:val="none" w:sz="0" w:space="0" w:color="auto"/>
            <w:bottom w:val="none" w:sz="0" w:space="0" w:color="auto"/>
            <w:right w:val="none" w:sz="0" w:space="0" w:color="auto"/>
          </w:divBdr>
        </w:div>
        <w:div w:id="1568221023">
          <w:marLeft w:val="0"/>
          <w:marRight w:val="0"/>
          <w:marTop w:val="0"/>
          <w:marBottom w:val="0"/>
          <w:divBdr>
            <w:top w:val="none" w:sz="0" w:space="0" w:color="auto"/>
            <w:left w:val="none" w:sz="0" w:space="0" w:color="auto"/>
            <w:bottom w:val="none" w:sz="0" w:space="0" w:color="auto"/>
            <w:right w:val="none" w:sz="0" w:space="0" w:color="auto"/>
          </w:divBdr>
        </w:div>
        <w:div w:id="1833253352">
          <w:marLeft w:val="0"/>
          <w:marRight w:val="0"/>
          <w:marTop w:val="0"/>
          <w:marBottom w:val="0"/>
          <w:divBdr>
            <w:top w:val="none" w:sz="0" w:space="0" w:color="auto"/>
            <w:left w:val="none" w:sz="0" w:space="0" w:color="auto"/>
            <w:bottom w:val="none" w:sz="0" w:space="0" w:color="auto"/>
            <w:right w:val="none" w:sz="0" w:space="0" w:color="auto"/>
          </w:divBdr>
        </w:div>
        <w:div w:id="603808948">
          <w:marLeft w:val="0"/>
          <w:marRight w:val="0"/>
          <w:marTop w:val="0"/>
          <w:marBottom w:val="0"/>
          <w:divBdr>
            <w:top w:val="none" w:sz="0" w:space="0" w:color="auto"/>
            <w:left w:val="none" w:sz="0" w:space="0" w:color="auto"/>
            <w:bottom w:val="none" w:sz="0" w:space="0" w:color="auto"/>
            <w:right w:val="none" w:sz="0" w:space="0" w:color="auto"/>
          </w:divBdr>
        </w:div>
        <w:div w:id="1073239915">
          <w:marLeft w:val="0"/>
          <w:marRight w:val="0"/>
          <w:marTop w:val="0"/>
          <w:marBottom w:val="0"/>
          <w:divBdr>
            <w:top w:val="none" w:sz="0" w:space="0" w:color="auto"/>
            <w:left w:val="none" w:sz="0" w:space="0" w:color="auto"/>
            <w:bottom w:val="none" w:sz="0" w:space="0" w:color="auto"/>
            <w:right w:val="none" w:sz="0" w:space="0" w:color="auto"/>
          </w:divBdr>
          <w:divsChild>
            <w:div w:id="1746144613">
              <w:marLeft w:val="0"/>
              <w:marRight w:val="0"/>
              <w:marTop w:val="0"/>
              <w:marBottom w:val="0"/>
              <w:divBdr>
                <w:top w:val="none" w:sz="0" w:space="0" w:color="auto"/>
                <w:left w:val="none" w:sz="0" w:space="0" w:color="auto"/>
                <w:bottom w:val="none" w:sz="0" w:space="0" w:color="auto"/>
                <w:right w:val="none" w:sz="0" w:space="0" w:color="auto"/>
              </w:divBdr>
            </w:div>
            <w:div w:id="1954945334">
              <w:marLeft w:val="0"/>
              <w:marRight w:val="0"/>
              <w:marTop w:val="0"/>
              <w:marBottom w:val="0"/>
              <w:divBdr>
                <w:top w:val="none" w:sz="0" w:space="0" w:color="auto"/>
                <w:left w:val="none" w:sz="0" w:space="0" w:color="auto"/>
                <w:bottom w:val="none" w:sz="0" w:space="0" w:color="auto"/>
                <w:right w:val="none" w:sz="0" w:space="0" w:color="auto"/>
              </w:divBdr>
            </w:div>
            <w:div w:id="785538943">
              <w:marLeft w:val="0"/>
              <w:marRight w:val="0"/>
              <w:marTop w:val="0"/>
              <w:marBottom w:val="0"/>
              <w:divBdr>
                <w:top w:val="none" w:sz="0" w:space="0" w:color="auto"/>
                <w:left w:val="none" w:sz="0" w:space="0" w:color="auto"/>
                <w:bottom w:val="none" w:sz="0" w:space="0" w:color="auto"/>
                <w:right w:val="none" w:sz="0" w:space="0" w:color="auto"/>
              </w:divBdr>
            </w:div>
          </w:divsChild>
        </w:div>
        <w:div w:id="1484808663">
          <w:marLeft w:val="0"/>
          <w:marRight w:val="0"/>
          <w:marTop w:val="0"/>
          <w:marBottom w:val="0"/>
          <w:divBdr>
            <w:top w:val="none" w:sz="0" w:space="0" w:color="auto"/>
            <w:left w:val="none" w:sz="0" w:space="0" w:color="auto"/>
            <w:bottom w:val="none" w:sz="0" w:space="0" w:color="auto"/>
            <w:right w:val="none" w:sz="0" w:space="0" w:color="auto"/>
          </w:divBdr>
        </w:div>
        <w:div w:id="169880684">
          <w:marLeft w:val="0"/>
          <w:marRight w:val="0"/>
          <w:marTop w:val="0"/>
          <w:marBottom w:val="0"/>
          <w:divBdr>
            <w:top w:val="none" w:sz="0" w:space="0" w:color="auto"/>
            <w:left w:val="none" w:sz="0" w:space="0" w:color="auto"/>
            <w:bottom w:val="none" w:sz="0" w:space="0" w:color="auto"/>
            <w:right w:val="none" w:sz="0" w:space="0" w:color="auto"/>
          </w:divBdr>
        </w:div>
      </w:divsChild>
    </w:div>
    <w:div w:id="1043553055">
      <w:bodyDiv w:val="1"/>
      <w:marLeft w:val="0"/>
      <w:marRight w:val="0"/>
      <w:marTop w:val="0"/>
      <w:marBottom w:val="0"/>
      <w:divBdr>
        <w:top w:val="none" w:sz="0" w:space="0" w:color="auto"/>
        <w:left w:val="none" w:sz="0" w:space="0" w:color="auto"/>
        <w:bottom w:val="none" w:sz="0" w:space="0" w:color="auto"/>
        <w:right w:val="none" w:sz="0" w:space="0" w:color="auto"/>
      </w:divBdr>
      <w:divsChild>
        <w:div w:id="546063887">
          <w:marLeft w:val="0"/>
          <w:marRight w:val="0"/>
          <w:marTop w:val="0"/>
          <w:marBottom w:val="0"/>
          <w:divBdr>
            <w:top w:val="none" w:sz="0" w:space="0" w:color="auto"/>
            <w:left w:val="none" w:sz="0" w:space="0" w:color="auto"/>
            <w:bottom w:val="none" w:sz="0" w:space="0" w:color="auto"/>
            <w:right w:val="none" w:sz="0" w:space="0" w:color="auto"/>
          </w:divBdr>
          <w:divsChild>
            <w:div w:id="73623653">
              <w:marLeft w:val="0"/>
              <w:marRight w:val="0"/>
              <w:marTop w:val="0"/>
              <w:marBottom w:val="0"/>
              <w:divBdr>
                <w:top w:val="none" w:sz="0" w:space="0" w:color="auto"/>
                <w:left w:val="none" w:sz="0" w:space="0" w:color="auto"/>
                <w:bottom w:val="none" w:sz="0" w:space="0" w:color="auto"/>
                <w:right w:val="none" w:sz="0" w:space="0" w:color="auto"/>
              </w:divBdr>
              <w:divsChild>
                <w:div w:id="918976701">
                  <w:marLeft w:val="0"/>
                  <w:marRight w:val="0"/>
                  <w:marTop w:val="0"/>
                  <w:marBottom w:val="0"/>
                  <w:divBdr>
                    <w:top w:val="none" w:sz="0" w:space="0" w:color="auto"/>
                    <w:left w:val="none" w:sz="0" w:space="0" w:color="auto"/>
                    <w:bottom w:val="none" w:sz="0" w:space="0" w:color="auto"/>
                    <w:right w:val="none" w:sz="0" w:space="0" w:color="auto"/>
                  </w:divBdr>
                  <w:divsChild>
                    <w:div w:id="8452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32040">
      <w:bodyDiv w:val="1"/>
      <w:marLeft w:val="0"/>
      <w:marRight w:val="0"/>
      <w:marTop w:val="0"/>
      <w:marBottom w:val="0"/>
      <w:divBdr>
        <w:top w:val="none" w:sz="0" w:space="0" w:color="auto"/>
        <w:left w:val="none" w:sz="0" w:space="0" w:color="auto"/>
        <w:bottom w:val="none" w:sz="0" w:space="0" w:color="auto"/>
        <w:right w:val="none" w:sz="0" w:space="0" w:color="auto"/>
      </w:divBdr>
      <w:divsChild>
        <w:div w:id="233518216">
          <w:marLeft w:val="0"/>
          <w:marRight w:val="0"/>
          <w:marTop w:val="0"/>
          <w:marBottom w:val="0"/>
          <w:divBdr>
            <w:top w:val="none" w:sz="0" w:space="0" w:color="auto"/>
            <w:left w:val="none" w:sz="0" w:space="0" w:color="auto"/>
            <w:bottom w:val="none" w:sz="0" w:space="0" w:color="auto"/>
            <w:right w:val="none" w:sz="0" w:space="0" w:color="auto"/>
          </w:divBdr>
        </w:div>
        <w:div w:id="483938434">
          <w:marLeft w:val="0"/>
          <w:marRight w:val="0"/>
          <w:marTop w:val="0"/>
          <w:marBottom w:val="0"/>
          <w:divBdr>
            <w:top w:val="none" w:sz="0" w:space="0" w:color="auto"/>
            <w:left w:val="none" w:sz="0" w:space="0" w:color="auto"/>
            <w:bottom w:val="none" w:sz="0" w:space="0" w:color="auto"/>
            <w:right w:val="none" w:sz="0" w:space="0" w:color="auto"/>
          </w:divBdr>
        </w:div>
        <w:div w:id="646280457">
          <w:marLeft w:val="0"/>
          <w:marRight w:val="0"/>
          <w:marTop w:val="0"/>
          <w:marBottom w:val="0"/>
          <w:divBdr>
            <w:top w:val="none" w:sz="0" w:space="0" w:color="auto"/>
            <w:left w:val="none" w:sz="0" w:space="0" w:color="auto"/>
            <w:bottom w:val="none" w:sz="0" w:space="0" w:color="auto"/>
            <w:right w:val="none" w:sz="0" w:space="0" w:color="auto"/>
          </w:divBdr>
        </w:div>
        <w:div w:id="968975752">
          <w:marLeft w:val="0"/>
          <w:marRight w:val="0"/>
          <w:marTop w:val="0"/>
          <w:marBottom w:val="0"/>
          <w:divBdr>
            <w:top w:val="none" w:sz="0" w:space="0" w:color="auto"/>
            <w:left w:val="none" w:sz="0" w:space="0" w:color="auto"/>
            <w:bottom w:val="none" w:sz="0" w:space="0" w:color="auto"/>
            <w:right w:val="none" w:sz="0" w:space="0" w:color="auto"/>
          </w:divBdr>
        </w:div>
        <w:div w:id="1808938132">
          <w:marLeft w:val="0"/>
          <w:marRight w:val="0"/>
          <w:marTop w:val="0"/>
          <w:marBottom w:val="0"/>
          <w:divBdr>
            <w:top w:val="none" w:sz="0" w:space="0" w:color="auto"/>
            <w:left w:val="none" w:sz="0" w:space="0" w:color="auto"/>
            <w:bottom w:val="none" w:sz="0" w:space="0" w:color="auto"/>
            <w:right w:val="none" w:sz="0" w:space="0" w:color="auto"/>
          </w:divBdr>
        </w:div>
      </w:divsChild>
    </w:div>
    <w:div w:id="1453016088">
      <w:bodyDiv w:val="1"/>
      <w:marLeft w:val="0"/>
      <w:marRight w:val="0"/>
      <w:marTop w:val="0"/>
      <w:marBottom w:val="0"/>
      <w:divBdr>
        <w:top w:val="none" w:sz="0" w:space="0" w:color="auto"/>
        <w:left w:val="none" w:sz="0" w:space="0" w:color="auto"/>
        <w:bottom w:val="none" w:sz="0" w:space="0" w:color="auto"/>
        <w:right w:val="none" w:sz="0" w:space="0" w:color="auto"/>
      </w:divBdr>
      <w:divsChild>
        <w:div w:id="1024600045">
          <w:marLeft w:val="0"/>
          <w:marRight w:val="0"/>
          <w:marTop w:val="0"/>
          <w:marBottom w:val="0"/>
          <w:divBdr>
            <w:top w:val="none" w:sz="0" w:space="0" w:color="auto"/>
            <w:left w:val="none" w:sz="0" w:space="0" w:color="auto"/>
            <w:bottom w:val="none" w:sz="0" w:space="0" w:color="auto"/>
            <w:right w:val="none" w:sz="0" w:space="0" w:color="auto"/>
          </w:divBdr>
        </w:div>
        <w:div w:id="1152063235">
          <w:marLeft w:val="0"/>
          <w:marRight w:val="0"/>
          <w:marTop w:val="0"/>
          <w:marBottom w:val="0"/>
          <w:divBdr>
            <w:top w:val="none" w:sz="0" w:space="0" w:color="auto"/>
            <w:left w:val="none" w:sz="0" w:space="0" w:color="auto"/>
            <w:bottom w:val="none" w:sz="0" w:space="0" w:color="auto"/>
            <w:right w:val="none" w:sz="0" w:space="0" w:color="auto"/>
          </w:divBdr>
        </w:div>
        <w:div w:id="1300066176">
          <w:marLeft w:val="0"/>
          <w:marRight w:val="0"/>
          <w:marTop w:val="0"/>
          <w:marBottom w:val="0"/>
          <w:divBdr>
            <w:top w:val="none" w:sz="0" w:space="0" w:color="auto"/>
            <w:left w:val="none" w:sz="0" w:space="0" w:color="auto"/>
            <w:bottom w:val="none" w:sz="0" w:space="0" w:color="auto"/>
            <w:right w:val="none" w:sz="0" w:space="0" w:color="auto"/>
          </w:divBdr>
        </w:div>
      </w:divsChild>
    </w:div>
    <w:div w:id="1459841036">
      <w:bodyDiv w:val="1"/>
      <w:marLeft w:val="0"/>
      <w:marRight w:val="0"/>
      <w:marTop w:val="0"/>
      <w:marBottom w:val="0"/>
      <w:divBdr>
        <w:top w:val="none" w:sz="0" w:space="0" w:color="auto"/>
        <w:left w:val="none" w:sz="0" w:space="0" w:color="auto"/>
        <w:bottom w:val="none" w:sz="0" w:space="0" w:color="auto"/>
        <w:right w:val="none" w:sz="0" w:space="0" w:color="auto"/>
      </w:divBdr>
    </w:div>
    <w:div w:id="1478841511">
      <w:bodyDiv w:val="1"/>
      <w:marLeft w:val="0"/>
      <w:marRight w:val="0"/>
      <w:marTop w:val="0"/>
      <w:marBottom w:val="0"/>
      <w:divBdr>
        <w:top w:val="none" w:sz="0" w:space="0" w:color="auto"/>
        <w:left w:val="none" w:sz="0" w:space="0" w:color="auto"/>
        <w:bottom w:val="none" w:sz="0" w:space="0" w:color="auto"/>
        <w:right w:val="none" w:sz="0" w:space="0" w:color="auto"/>
      </w:divBdr>
      <w:divsChild>
        <w:div w:id="412164237">
          <w:marLeft w:val="0"/>
          <w:marRight w:val="0"/>
          <w:marTop w:val="0"/>
          <w:marBottom w:val="0"/>
          <w:divBdr>
            <w:top w:val="none" w:sz="0" w:space="0" w:color="auto"/>
            <w:left w:val="none" w:sz="0" w:space="0" w:color="auto"/>
            <w:bottom w:val="none" w:sz="0" w:space="0" w:color="auto"/>
            <w:right w:val="none" w:sz="0" w:space="0" w:color="auto"/>
          </w:divBdr>
        </w:div>
        <w:div w:id="1090009942">
          <w:marLeft w:val="0"/>
          <w:marRight w:val="0"/>
          <w:marTop w:val="0"/>
          <w:marBottom w:val="0"/>
          <w:divBdr>
            <w:top w:val="none" w:sz="0" w:space="0" w:color="auto"/>
            <w:left w:val="none" w:sz="0" w:space="0" w:color="auto"/>
            <w:bottom w:val="none" w:sz="0" w:space="0" w:color="auto"/>
            <w:right w:val="none" w:sz="0" w:space="0" w:color="auto"/>
          </w:divBdr>
        </w:div>
        <w:div w:id="1155951549">
          <w:marLeft w:val="0"/>
          <w:marRight w:val="0"/>
          <w:marTop w:val="0"/>
          <w:marBottom w:val="0"/>
          <w:divBdr>
            <w:top w:val="none" w:sz="0" w:space="0" w:color="auto"/>
            <w:left w:val="none" w:sz="0" w:space="0" w:color="auto"/>
            <w:bottom w:val="none" w:sz="0" w:space="0" w:color="auto"/>
            <w:right w:val="none" w:sz="0" w:space="0" w:color="auto"/>
          </w:divBdr>
        </w:div>
        <w:div w:id="1321078991">
          <w:marLeft w:val="0"/>
          <w:marRight w:val="0"/>
          <w:marTop w:val="0"/>
          <w:marBottom w:val="0"/>
          <w:divBdr>
            <w:top w:val="none" w:sz="0" w:space="0" w:color="auto"/>
            <w:left w:val="none" w:sz="0" w:space="0" w:color="auto"/>
            <w:bottom w:val="none" w:sz="0" w:space="0" w:color="auto"/>
            <w:right w:val="none" w:sz="0" w:space="0" w:color="auto"/>
          </w:divBdr>
        </w:div>
        <w:div w:id="1664553359">
          <w:marLeft w:val="0"/>
          <w:marRight w:val="0"/>
          <w:marTop w:val="0"/>
          <w:marBottom w:val="0"/>
          <w:divBdr>
            <w:top w:val="none" w:sz="0" w:space="0" w:color="auto"/>
            <w:left w:val="none" w:sz="0" w:space="0" w:color="auto"/>
            <w:bottom w:val="none" w:sz="0" w:space="0" w:color="auto"/>
            <w:right w:val="none" w:sz="0" w:space="0" w:color="auto"/>
          </w:divBdr>
        </w:div>
        <w:div w:id="1816410748">
          <w:marLeft w:val="0"/>
          <w:marRight w:val="0"/>
          <w:marTop w:val="0"/>
          <w:marBottom w:val="0"/>
          <w:divBdr>
            <w:top w:val="none" w:sz="0" w:space="0" w:color="auto"/>
            <w:left w:val="none" w:sz="0" w:space="0" w:color="auto"/>
            <w:bottom w:val="none" w:sz="0" w:space="0" w:color="auto"/>
            <w:right w:val="none" w:sz="0" w:space="0" w:color="auto"/>
          </w:divBdr>
        </w:div>
      </w:divsChild>
    </w:div>
    <w:div w:id="1566453542">
      <w:bodyDiv w:val="1"/>
      <w:marLeft w:val="0"/>
      <w:marRight w:val="0"/>
      <w:marTop w:val="0"/>
      <w:marBottom w:val="0"/>
      <w:divBdr>
        <w:top w:val="none" w:sz="0" w:space="0" w:color="auto"/>
        <w:left w:val="none" w:sz="0" w:space="0" w:color="auto"/>
        <w:bottom w:val="none" w:sz="0" w:space="0" w:color="auto"/>
        <w:right w:val="none" w:sz="0" w:space="0" w:color="auto"/>
      </w:divBdr>
      <w:divsChild>
        <w:div w:id="688487087">
          <w:marLeft w:val="0"/>
          <w:marRight w:val="0"/>
          <w:marTop w:val="0"/>
          <w:marBottom w:val="0"/>
          <w:divBdr>
            <w:top w:val="none" w:sz="0" w:space="0" w:color="auto"/>
            <w:left w:val="none" w:sz="0" w:space="0" w:color="auto"/>
            <w:bottom w:val="none" w:sz="0" w:space="0" w:color="auto"/>
            <w:right w:val="none" w:sz="0" w:space="0" w:color="auto"/>
          </w:divBdr>
          <w:divsChild>
            <w:div w:id="853305726">
              <w:marLeft w:val="0"/>
              <w:marRight w:val="0"/>
              <w:marTop w:val="0"/>
              <w:marBottom w:val="0"/>
              <w:divBdr>
                <w:top w:val="none" w:sz="0" w:space="0" w:color="auto"/>
                <w:left w:val="none" w:sz="0" w:space="0" w:color="auto"/>
                <w:bottom w:val="none" w:sz="0" w:space="0" w:color="auto"/>
                <w:right w:val="none" w:sz="0" w:space="0" w:color="auto"/>
              </w:divBdr>
            </w:div>
          </w:divsChild>
        </w:div>
        <w:div w:id="1578856300">
          <w:marLeft w:val="0"/>
          <w:marRight w:val="0"/>
          <w:marTop w:val="0"/>
          <w:marBottom w:val="0"/>
          <w:divBdr>
            <w:top w:val="none" w:sz="0" w:space="0" w:color="auto"/>
            <w:left w:val="none" w:sz="0" w:space="0" w:color="auto"/>
            <w:bottom w:val="none" w:sz="0" w:space="0" w:color="auto"/>
            <w:right w:val="none" w:sz="0" w:space="0" w:color="auto"/>
          </w:divBdr>
        </w:div>
        <w:div w:id="2033459321">
          <w:marLeft w:val="0"/>
          <w:marRight w:val="0"/>
          <w:marTop w:val="0"/>
          <w:marBottom w:val="0"/>
          <w:divBdr>
            <w:top w:val="none" w:sz="0" w:space="0" w:color="auto"/>
            <w:left w:val="none" w:sz="0" w:space="0" w:color="auto"/>
            <w:bottom w:val="none" w:sz="0" w:space="0" w:color="auto"/>
            <w:right w:val="none" w:sz="0" w:space="0" w:color="auto"/>
          </w:divBdr>
        </w:div>
      </w:divsChild>
    </w:div>
    <w:div w:id="1673293174">
      <w:bodyDiv w:val="1"/>
      <w:marLeft w:val="0"/>
      <w:marRight w:val="0"/>
      <w:marTop w:val="0"/>
      <w:marBottom w:val="0"/>
      <w:divBdr>
        <w:top w:val="none" w:sz="0" w:space="0" w:color="auto"/>
        <w:left w:val="none" w:sz="0" w:space="0" w:color="auto"/>
        <w:bottom w:val="none" w:sz="0" w:space="0" w:color="auto"/>
        <w:right w:val="none" w:sz="0" w:space="0" w:color="auto"/>
      </w:divBdr>
    </w:div>
    <w:div w:id="1728337590">
      <w:bodyDiv w:val="1"/>
      <w:marLeft w:val="0"/>
      <w:marRight w:val="0"/>
      <w:marTop w:val="0"/>
      <w:marBottom w:val="0"/>
      <w:divBdr>
        <w:top w:val="none" w:sz="0" w:space="0" w:color="auto"/>
        <w:left w:val="none" w:sz="0" w:space="0" w:color="auto"/>
        <w:bottom w:val="none" w:sz="0" w:space="0" w:color="auto"/>
        <w:right w:val="none" w:sz="0" w:space="0" w:color="auto"/>
      </w:divBdr>
      <w:divsChild>
        <w:div w:id="1322350429">
          <w:marLeft w:val="0"/>
          <w:marRight w:val="0"/>
          <w:marTop w:val="0"/>
          <w:marBottom w:val="0"/>
          <w:divBdr>
            <w:top w:val="none" w:sz="0" w:space="0" w:color="auto"/>
            <w:left w:val="none" w:sz="0" w:space="0" w:color="auto"/>
            <w:bottom w:val="none" w:sz="0" w:space="0" w:color="auto"/>
            <w:right w:val="none" w:sz="0" w:space="0" w:color="auto"/>
          </w:divBdr>
        </w:div>
        <w:div w:id="1340306083">
          <w:marLeft w:val="0"/>
          <w:marRight w:val="0"/>
          <w:marTop w:val="0"/>
          <w:marBottom w:val="0"/>
          <w:divBdr>
            <w:top w:val="none" w:sz="0" w:space="0" w:color="auto"/>
            <w:left w:val="none" w:sz="0" w:space="0" w:color="auto"/>
            <w:bottom w:val="none" w:sz="0" w:space="0" w:color="auto"/>
            <w:right w:val="none" w:sz="0" w:space="0" w:color="auto"/>
          </w:divBdr>
        </w:div>
        <w:div w:id="289095803">
          <w:marLeft w:val="0"/>
          <w:marRight w:val="0"/>
          <w:marTop w:val="0"/>
          <w:marBottom w:val="0"/>
          <w:divBdr>
            <w:top w:val="none" w:sz="0" w:space="0" w:color="auto"/>
            <w:left w:val="none" w:sz="0" w:space="0" w:color="auto"/>
            <w:bottom w:val="none" w:sz="0" w:space="0" w:color="auto"/>
            <w:right w:val="none" w:sz="0" w:space="0" w:color="auto"/>
          </w:divBdr>
        </w:div>
        <w:div w:id="1422995346">
          <w:marLeft w:val="0"/>
          <w:marRight w:val="0"/>
          <w:marTop w:val="0"/>
          <w:marBottom w:val="0"/>
          <w:divBdr>
            <w:top w:val="none" w:sz="0" w:space="0" w:color="auto"/>
            <w:left w:val="none" w:sz="0" w:space="0" w:color="auto"/>
            <w:bottom w:val="none" w:sz="0" w:space="0" w:color="auto"/>
            <w:right w:val="none" w:sz="0" w:space="0" w:color="auto"/>
          </w:divBdr>
        </w:div>
        <w:div w:id="107087927">
          <w:marLeft w:val="0"/>
          <w:marRight w:val="0"/>
          <w:marTop w:val="0"/>
          <w:marBottom w:val="0"/>
          <w:divBdr>
            <w:top w:val="none" w:sz="0" w:space="0" w:color="auto"/>
            <w:left w:val="none" w:sz="0" w:space="0" w:color="auto"/>
            <w:bottom w:val="none" w:sz="0" w:space="0" w:color="auto"/>
            <w:right w:val="none" w:sz="0" w:space="0" w:color="auto"/>
          </w:divBdr>
        </w:div>
        <w:div w:id="789394975">
          <w:marLeft w:val="0"/>
          <w:marRight w:val="0"/>
          <w:marTop w:val="0"/>
          <w:marBottom w:val="0"/>
          <w:divBdr>
            <w:top w:val="none" w:sz="0" w:space="0" w:color="auto"/>
            <w:left w:val="none" w:sz="0" w:space="0" w:color="auto"/>
            <w:bottom w:val="none" w:sz="0" w:space="0" w:color="auto"/>
            <w:right w:val="none" w:sz="0" w:space="0" w:color="auto"/>
          </w:divBdr>
        </w:div>
        <w:div w:id="1282301266">
          <w:marLeft w:val="0"/>
          <w:marRight w:val="0"/>
          <w:marTop w:val="0"/>
          <w:marBottom w:val="0"/>
          <w:divBdr>
            <w:top w:val="none" w:sz="0" w:space="0" w:color="auto"/>
            <w:left w:val="none" w:sz="0" w:space="0" w:color="auto"/>
            <w:bottom w:val="none" w:sz="0" w:space="0" w:color="auto"/>
            <w:right w:val="none" w:sz="0" w:space="0" w:color="auto"/>
          </w:divBdr>
        </w:div>
        <w:div w:id="891889763">
          <w:marLeft w:val="0"/>
          <w:marRight w:val="0"/>
          <w:marTop w:val="0"/>
          <w:marBottom w:val="0"/>
          <w:divBdr>
            <w:top w:val="none" w:sz="0" w:space="0" w:color="auto"/>
            <w:left w:val="none" w:sz="0" w:space="0" w:color="auto"/>
            <w:bottom w:val="none" w:sz="0" w:space="0" w:color="auto"/>
            <w:right w:val="none" w:sz="0" w:space="0" w:color="auto"/>
          </w:divBdr>
        </w:div>
        <w:div w:id="1996907922">
          <w:marLeft w:val="0"/>
          <w:marRight w:val="0"/>
          <w:marTop w:val="0"/>
          <w:marBottom w:val="0"/>
          <w:divBdr>
            <w:top w:val="none" w:sz="0" w:space="0" w:color="auto"/>
            <w:left w:val="none" w:sz="0" w:space="0" w:color="auto"/>
            <w:bottom w:val="none" w:sz="0" w:space="0" w:color="auto"/>
            <w:right w:val="none" w:sz="0" w:space="0" w:color="auto"/>
          </w:divBdr>
        </w:div>
        <w:div w:id="1004555000">
          <w:marLeft w:val="0"/>
          <w:marRight w:val="0"/>
          <w:marTop w:val="0"/>
          <w:marBottom w:val="0"/>
          <w:divBdr>
            <w:top w:val="none" w:sz="0" w:space="0" w:color="auto"/>
            <w:left w:val="none" w:sz="0" w:space="0" w:color="auto"/>
            <w:bottom w:val="none" w:sz="0" w:space="0" w:color="auto"/>
            <w:right w:val="none" w:sz="0" w:space="0" w:color="auto"/>
          </w:divBdr>
        </w:div>
        <w:div w:id="1030958019">
          <w:marLeft w:val="0"/>
          <w:marRight w:val="0"/>
          <w:marTop w:val="0"/>
          <w:marBottom w:val="0"/>
          <w:divBdr>
            <w:top w:val="none" w:sz="0" w:space="0" w:color="auto"/>
            <w:left w:val="none" w:sz="0" w:space="0" w:color="auto"/>
            <w:bottom w:val="none" w:sz="0" w:space="0" w:color="auto"/>
            <w:right w:val="none" w:sz="0" w:space="0" w:color="auto"/>
          </w:divBdr>
        </w:div>
        <w:div w:id="1897206456">
          <w:marLeft w:val="0"/>
          <w:marRight w:val="0"/>
          <w:marTop w:val="0"/>
          <w:marBottom w:val="0"/>
          <w:divBdr>
            <w:top w:val="none" w:sz="0" w:space="0" w:color="auto"/>
            <w:left w:val="none" w:sz="0" w:space="0" w:color="auto"/>
            <w:bottom w:val="none" w:sz="0" w:space="0" w:color="auto"/>
            <w:right w:val="none" w:sz="0" w:space="0" w:color="auto"/>
          </w:divBdr>
        </w:div>
        <w:div w:id="1029455225">
          <w:marLeft w:val="0"/>
          <w:marRight w:val="0"/>
          <w:marTop w:val="0"/>
          <w:marBottom w:val="0"/>
          <w:divBdr>
            <w:top w:val="none" w:sz="0" w:space="0" w:color="auto"/>
            <w:left w:val="none" w:sz="0" w:space="0" w:color="auto"/>
            <w:bottom w:val="none" w:sz="0" w:space="0" w:color="auto"/>
            <w:right w:val="none" w:sz="0" w:space="0" w:color="auto"/>
          </w:divBdr>
        </w:div>
        <w:div w:id="1573545454">
          <w:marLeft w:val="0"/>
          <w:marRight w:val="0"/>
          <w:marTop w:val="0"/>
          <w:marBottom w:val="0"/>
          <w:divBdr>
            <w:top w:val="none" w:sz="0" w:space="0" w:color="auto"/>
            <w:left w:val="none" w:sz="0" w:space="0" w:color="auto"/>
            <w:bottom w:val="none" w:sz="0" w:space="0" w:color="auto"/>
            <w:right w:val="none" w:sz="0" w:space="0" w:color="auto"/>
          </w:divBdr>
        </w:div>
        <w:div w:id="2075273023">
          <w:marLeft w:val="0"/>
          <w:marRight w:val="0"/>
          <w:marTop w:val="0"/>
          <w:marBottom w:val="0"/>
          <w:divBdr>
            <w:top w:val="none" w:sz="0" w:space="0" w:color="auto"/>
            <w:left w:val="none" w:sz="0" w:space="0" w:color="auto"/>
            <w:bottom w:val="none" w:sz="0" w:space="0" w:color="auto"/>
            <w:right w:val="none" w:sz="0" w:space="0" w:color="auto"/>
          </w:divBdr>
        </w:div>
        <w:div w:id="621573692">
          <w:marLeft w:val="0"/>
          <w:marRight w:val="0"/>
          <w:marTop w:val="0"/>
          <w:marBottom w:val="0"/>
          <w:divBdr>
            <w:top w:val="none" w:sz="0" w:space="0" w:color="auto"/>
            <w:left w:val="none" w:sz="0" w:space="0" w:color="auto"/>
            <w:bottom w:val="none" w:sz="0" w:space="0" w:color="auto"/>
            <w:right w:val="none" w:sz="0" w:space="0" w:color="auto"/>
          </w:divBdr>
        </w:div>
        <w:div w:id="58525726">
          <w:marLeft w:val="0"/>
          <w:marRight w:val="0"/>
          <w:marTop w:val="0"/>
          <w:marBottom w:val="0"/>
          <w:divBdr>
            <w:top w:val="none" w:sz="0" w:space="0" w:color="auto"/>
            <w:left w:val="none" w:sz="0" w:space="0" w:color="auto"/>
            <w:bottom w:val="none" w:sz="0" w:space="0" w:color="auto"/>
            <w:right w:val="none" w:sz="0" w:space="0" w:color="auto"/>
          </w:divBdr>
        </w:div>
        <w:div w:id="2079093318">
          <w:marLeft w:val="0"/>
          <w:marRight w:val="0"/>
          <w:marTop w:val="0"/>
          <w:marBottom w:val="0"/>
          <w:divBdr>
            <w:top w:val="none" w:sz="0" w:space="0" w:color="auto"/>
            <w:left w:val="none" w:sz="0" w:space="0" w:color="auto"/>
            <w:bottom w:val="none" w:sz="0" w:space="0" w:color="auto"/>
            <w:right w:val="none" w:sz="0" w:space="0" w:color="auto"/>
          </w:divBdr>
        </w:div>
        <w:div w:id="265121083">
          <w:marLeft w:val="0"/>
          <w:marRight w:val="0"/>
          <w:marTop w:val="0"/>
          <w:marBottom w:val="0"/>
          <w:divBdr>
            <w:top w:val="none" w:sz="0" w:space="0" w:color="auto"/>
            <w:left w:val="none" w:sz="0" w:space="0" w:color="auto"/>
            <w:bottom w:val="none" w:sz="0" w:space="0" w:color="auto"/>
            <w:right w:val="none" w:sz="0" w:space="0" w:color="auto"/>
          </w:divBdr>
        </w:div>
        <w:div w:id="660961985">
          <w:marLeft w:val="0"/>
          <w:marRight w:val="0"/>
          <w:marTop w:val="0"/>
          <w:marBottom w:val="0"/>
          <w:divBdr>
            <w:top w:val="none" w:sz="0" w:space="0" w:color="auto"/>
            <w:left w:val="none" w:sz="0" w:space="0" w:color="auto"/>
            <w:bottom w:val="none" w:sz="0" w:space="0" w:color="auto"/>
            <w:right w:val="none" w:sz="0" w:space="0" w:color="auto"/>
          </w:divBdr>
        </w:div>
        <w:div w:id="1619141888">
          <w:marLeft w:val="0"/>
          <w:marRight w:val="0"/>
          <w:marTop w:val="0"/>
          <w:marBottom w:val="0"/>
          <w:divBdr>
            <w:top w:val="none" w:sz="0" w:space="0" w:color="auto"/>
            <w:left w:val="none" w:sz="0" w:space="0" w:color="auto"/>
            <w:bottom w:val="none" w:sz="0" w:space="0" w:color="auto"/>
            <w:right w:val="none" w:sz="0" w:space="0" w:color="auto"/>
          </w:divBdr>
        </w:div>
        <w:div w:id="51078895">
          <w:marLeft w:val="0"/>
          <w:marRight w:val="0"/>
          <w:marTop w:val="0"/>
          <w:marBottom w:val="0"/>
          <w:divBdr>
            <w:top w:val="none" w:sz="0" w:space="0" w:color="auto"/>
            <w:left w:val="none" w:sz="0" w:space="0" w:color="auto"/>
            <w:bottom w:val="none" w:sz="0" w:space="0" w:color="auto"/>
            <w:right w:val="none" w:sz="0" w:space="0" w:color="auto"/>
          </w:divBdr>
        </w:div>
        <w:div w:id="356272078">
          <w:marLeft w:val="0"/>
          <w:marRight w:val="0"/>
          <w:marTop w:val="0"/>
          <w:marBottom w:val="0"/>
          <w:divBdr>
            <w:top w:val="none" w:sz="0" w:space="0" w:color="auto"/>
            <w:left w:val="none" w:sz="0" w:space="0" w:color="auto"/>
            <w:bottom w:val="none" w:sz="0" w:space="0" w:color="auto"/>
            <w:right w:val="none" w:sz="0" w:space="0" w:color="auto"/>
          </w:divBdr>
        </w:div>
        <w:div w:id="884558545">
          <w:marLeft w:val="0"/>
          <w:marRight w:val="0"/>
          <w:marTop w:val="0"/>
          <w:marBottom w:val="0"/>
          <w:divBdr>
            <w:top w:val="none" w:sz="0" w:space="0" w:color="auto"/>
            <w:left w:val="none" w:sz="0" w:space="0" w:color="auto"/>
            <w:bottom w:val="none" w:sz="0" w:space="0" w:color="auto"/>
            <w:right w:val="none" w:sz="0" w:space="0" w:color="auto"/>
          </w:divBdr>
        </w:div>
        <w:div w:id="1451433701">
          <w:marLeft w:val="0"/>
          <w:marRight w:val="0"/>
          <w:marTop w:val="0"/>
          <w:marBottom w:val="0"/>
          <w:divBdr>
            <w:top w:val="none" w:sz="0" w:space="0" w:color="auto"/>
            <w:left w:val="none" w:sz="0" w:space="0" w:color="auto"/>
            <w:bottom w:val="none" w:sz="0" w:space="0" w:color="auto"/>
            <w:right w:val="none" w:sz="0" w:space="0" w:color="auto"/>
          </w:divBdr>
        </w:div>
        <w:div w:id="1081681468">
          <w:marLeft w:val="0"/>
          <w:marRight w:val="0"/>
          <w:marTop w:val="0"/>
          <w:marBottom w:val="0"/>
          <w:divBdr>
            <w:top w:val="none" w:sz="0" w:space="0" w:color="auto"/>
            <w:left w:val="none" w:sz="0" w:space="0" w:color="auto"/>
            <w:bottom w:val="none" w:sz="0" w:space="0" w:color="auto"/>
            <w:right w:val="none" w:sz="0" w:space="0" w:color="auto"/>
          </w:divBdr>
        </w:div>
        <w:div w:id="1764498008">
          <w:marLeft w:val="0"/>
          <w:marRight w:val="0"/>
          <w:marTop w:val="0"/>
          <w:marBottom w:val="0"/>
          <w:divBdr>
            <w:top w:val="none" w:sz="0" w:space="0" w:color="auto"/>
            <w:left w:val="none" w:sz="0" w:space="0" w:color="auto"/>
            <w:bottom w:val="none" w:sz="0" w:space="0" w:color="auto"/>
            <w:right w:val="none" w:sz="0" w:space="0" w:color="auto"/>
          </w:divBdr>
        </w:div>
        <w:div w:id="1128234316">
          <w:marLeft w:val="0"/>
          <w:marRight w:val="0"/>
          <w:marTop w:val="0"/>
          <w:marBottom w:val="0"/>
          <w:divBdr>
            <w:top w:val="none" w:sz="0" w:space="0" w:color="auto"/>
            <w:left w:val="none" w:sz="0" w:space="0" w:color="auto"/>
            <w:bottom w:val="none" w:sz="0" w:space="0" w:color="auto"/>
            <w:right w:val="none" w:sz="0" w:space="0" w:color="auto"/>
          </w:divBdr>
        </w:div>
        <w:div w:id="2022469521">
          <w:marLeft w:val="0"/>
          <w:marRight w:val="0"/>
          <w:marTop w:val="0"/>
          <w:marBottom w:val="0"/>
          <w:divBdr>
            <w:top w:val="none" w:sz="0" w:space="0" w:color="auto"/>
            <w:left w:val="none" w:sz="0" w:space="0" w:color="auto"/>
            <w:bottom w:val="none" w:sz="0" w:space="0" w:color="auto"/>
            <w:right w:val="none" w:sz="0" w:space="0" w:color="auto"/>
          </w:divBdr>
        </w:div>
        <w:div w:id="800004192">
          <w:marLeft w:val="0"/>
          <w:marRight w:val="0"/>
          <w:marTop w:val="0"/>
          <w:marBottom w:val="0"/>
          <w:divBdr>
            <w:top w:val="none" w:sz="0" w:space="0" w:color="auto"/>
            <w:left w:val="none" w:sz="0" w:space="0" w:color="auto"/>
            <w:bottom w:val="none" w:sz="0" w:space="0" w:color="auto"/>
            <w:right w:val="none" w:sz="0" w:space="0" w:color="auto"/>
          </w:divBdr>
        </w:div>
        <w:div w:id="532885837">
          <w:marLeft w:val="0"/>
          <w:marRight w:val="0"/>
          <w:marTop w:val="0"/>
          <w:marBottom w:val="0"/>
          <w:divBdr>
            <w:top w:val="none" w:sz="0" w:space="0" w:color="auto"/>
            <w:left w:val="none" w:sz="0" w:space="0" w:color="auto"/>
            <w:bottom w:val="none" w:sz="0" w:space="0" w:color="auto"/>
            <w:right w:val="none" w:sz="0" w:space="0" w:color="auto"/>
          </w:divBdr>
        </w:div>
        <w:div w:id="1814523744">
          <w:marLeft w:val="0"/>
          <w:marRight w:val="0"/>
          <w:marTop w:val="0"/>
          <w:marBottom w:val="0"/>
          <w:divBdr>
            <w:top w:val="none" w:sz="0" w:space="0" w:color="auto"/>
            <w:left w:val="none" w:sz="0" w:space="0" w:color="auto"/>
            <w:bottom w:val="none" w:sz="0" w:space="0" w:color="auto"/>
            <w:right w:val="none" w:sz="0" w:space="0" w:color="auto"/>
          </w:divBdr>
        </w:div>
        <w:div w:id="1854686906">
          <w:marLeft w:val="0"/>
          <w:marRight w:val="0"/>
          <w:marTop w:val="0"/>
          <w:marBottom w:val="0"/>
          <w:divBdr>
            <w:top w:val="none" w:sz="0" w:space="0" w:color="auto"/>
            <w:left w:val="none" w:sz="0" w:space="0" w:color="auto"/>
            <w:bottom w:val="none" w:sz="0" w:space="0" w:color="auto"/>
            <w:right w:val="none" w:sz="0" w:space="0" w:color="auto"/>
          </w:divBdr>
        </w:div>
        <w:div w:id="1912471665">
          <w:marLeft w:val="0"/>
          <w:marRight w:val="0"/>
          <w:marTop w:val="0"/>
          <w:marBottom w:val="0"/>
          <w:divBdr>
            <w:top w:val="none" w:sz="0" w:space="0" w:color="auto"/>
            <w:left w:val="none" w:sz="0" w:space="0" w:color="auto"/>
            <w:bottom w:val="none" w:sz="0" w:space="0" w:color="auto"/>
            <w:right w:val="none" w:sz="0" w:space="0" w:color="auto"/>
          </w:divBdr>
        </w:div>
        <w:div w:id="1805587009">
          <w:marLeft w:val="0"/>
          <w:marRight w:val="0"/>
          <w:marTop w:val="0"/>
          <w:marBottom w:val="0"/>
          <w:divBdr>
            <w:top w:val="none" w:sz="0" w:space="0" w:color="auto"/>
            <w:left w:val="none" w:sz="0" w:space="0" w:color="auto"/>
            <w:bottom w:val="none" w:sz="0" w:space="0" w:color="auto"/>
            <w:right w:val="none" w:sz="0" w:space="0" w:color="auto"/>
          </w:divBdr>
        </w:div>
        <w:div w:id="1317491561">
          <w:marLeft w:val="0"/>
          <w:marRight w:val="0"/>
          <w:marTop w:val="0"/>
          <w:marBottom w:val="0"/>
          <w:divBdr>
            <w:top w:val="none" w:sz="0" w:space="0" w:color="auto"/>
            <w:left w:val="none" w:sz="0" w:space="0" w:color="auto"/>
            <w:bottom w:val="none" w:sz="0" w:space="0" w:color="auto"/>
            <w:right w:val="none" w:sz="0" w:space="0" w:color="auto"/>
          </w:divBdr>
        </w:div>
        <w:div w:id="2020505124">
          <w:marLeft w:val="0"/>
          <w:marRight w:val="0"/>
          <w:marTop w:val="0"/>
          <w:marBottom w:val="0"/>
          <w:divBdr>
            <w:top w:val="none" w:sz="0" w:space="0" w:color="auto"/>
            <w:left w:val="none" w:sz="0" w:space="0" w:color="auto"/>
            <w:bottom w:val="none" w:sz="0" w:space="0" w:color="auto"/>
            <w:right w:val="none" w:sz="0" w:space="0" w:color="auto"/>
          </w:divBdr>
        </w:div>
      </w:divsChild>
    </w:div>
    <w:div w:id="1817870114">
      <w:bodyDiv w:val="1"/>
      <w:marLeft w:val="0"/>
      <w:marRight w:val="0"/>
      <w:marTop w:val="0"/>
      <w:marBottom w:val="0"/>
      <w:divBdr>
        <w:top w:val="none" w:sz="0" w:space="0" w:color="auto"/>
        <w:left w:val="none" w:sz="0" w:space="0" w:color="auto"/>
        <w:bottom w:val="none" w:sz="0" w:space="0" w:color="auto"/>
        <w:right w:val="none" w:sz="0" w:space="0" w:color="auto"/>
      </w:divBdr>
      <w:divsChild>
        <w:div w:id="412512393">
          <w:marLeft w:val="0"/>
          <w:marRight w:val="0"/>
          <w:marTop w:val="0"/>
          <w:marBottom w:val="0"/>
          <w:divBdr>
            <w:top w:val="none" w:sz="0" w:space="0" w:color="auto"/>
            <w:left w:val="none" w:sz="0" w:space="0" w:color="auto"/>
            <w:bottom w:val="none" w:sz="0" w:space="0" w:color="auto"/>
            <w:right w:val="none" w:sz="0" w:space="0" w:color="auto"/>
          </w:divBdr>
          <w:divsChild>
            <w:div w:id="203491846">
              <w:marLeft w:val="0"/>
              <w:marRight w:val="0"/>
              <w:marTop w:val="0"/>
              <w:marBottom w:val="0"/>
              <w:divBdr>
                <w:top w:val="none" w:sz="0" w:space="0" w:color="auto"/>
                <w:left w:val="none" w:sz="0" w:space="0" w:color="auto"/>
                <w:bottom w:val="none" w:sz="0" w:space="0" w:color="auto"/>
                <w:right w:val="none" w:sz="0" w:space="0" w:color="auto"/>
              </w:divBdr>
              <w:divsChild>
                <w:div w:id="700790109">
                  <w:marLeft w:val="0"/>
                  <w:marRight w:val="0"/>
                  <w:marTop w:val="0"/>
                  <w:marBottom w:val="0"/>
                  <w:divBdr>
                    <w:top w:val="none" w:sz="0" w:space="0" w:color="auto"/>
                    <w:left w:val="none" w:sz="0" w:space="0" w:color="auto"/>
                    <w:bottom w:val="none" w:sz="0" w:space="0" w:color="auto"/>
                    <w:right w:val="none" w:sz="0" w:space="0" w:color="auto"/>
                  </w:divBdr>
                  <w:divsChild>
                    <w:div w:id="1949383975">
                      <w:marLeft w:val="0"/>
                      <w:marRight w:val="0"/>
                      <w:marTop w:val="0"/>
                      <w:marBottom w:val="0"/>
                      <w:divBdr>
                        <w:top w:val="none" w:sz="0" w:space="0" w:color="auto"/>
                        <w:left w:val="none" w:sz="0" w:space="0" w:color="auto"/>
                        <w:bottom w:val="none" w:sz="0" w:space="0" w:color="auto"/>
                        <w:right w:val="none" w:sz="0" w:space="0" w:color="auto"/>
                      </w:divBdr>
                    </w:div>
                  </w:divsChild>
                </w:div>
                <w:div w:id="2123574729">
                  <w:marLeft w:val="0"/>
                  <w:marRight w:val="0"/>
                  <w:marTop w:val="0"/>
                  <w:marBottom w:val="0"/>
                  <w:divBdr>
                    <w:top w:val="none" w:sz="0" w:space="0" w:color="auto"/>
                    <w:left w:val="none" w:sz="0" w:space="0" w:color="auto"/>
                    <w:bottom w:val="none" w:sz="0" w:space="0" w:color="auto"/>
                    <w:right w:val="none" w:sz="0" w:space="0" w:color="auto"/>
                  </w:divBdr>
                  <w:divsChild>
                    <w:div w:id="9421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1908">
          <w:marLeft w:val="0"/>
          <w:marRight w:val="0"/>
          <w:marTop w:val="0"/>
          <w:marBottom w:val="0"/>
          <w:divBdr>
            <w:top w:val="none" w:sz="0" w:space="0" w:color="auto"/>
            <w:left w:val="none" w:sz="0" w:space="0" w:color="auto"/>
            <w:bottom w:val="none" w:sz="0" w:space="0" w:color="auto"/>
            <w:right w:val="none" w:sz="0" w:space="0" w:color="auto"/>
          </w:divBdr>
        </w:div>
        <w:div w:id="1214922974">
          <w:marLeft w:val="0"/>
          <w:marRight w:val="0"/>
          <w:marTop w:val="0"/>
          <w:marBottom w:val="0"/>
          <w:divBdr>
            <w:top w:val="none" w:sz="0" w:space="0" w:color="auto"/>
            <w:left w:val="none" w:sz="0" w:space="0" w:color="auto"/>
            <w:bottom w:val="none" w:sz="0" w:space="0" w:color="auto"/>
            <w:right w:val="none" w:sz="0" w:space="0" w:color="auto"/>
          </w:divBdr>
          <w:divsChild>
            <w:div w:id="645086604">
              <w:marLeft w:val="0"/>
              <w:marRight w:val="0"/>
              <w:marTop w:val="0"/>
              <w:marBottom w:val="0"/>
              <w:divBdr>
                <w:top w:val="none" w:sz="0" w:space="0" w:color="auto"/>
                <w:left w:val="none" w:sz="0" w:space="0" w:color="auto"/>
                <w:bottom w:val="none" w:sz="0" w:space="0" w:color="auto"/>
                <w:right w:val="none" w:sz="0" w:space="0" w:color="auto"/>
              </w:divBdr>
              <w:divsChild>
                <w:div w:id="551232028">
                  <w:marLeft w:val="0"/>
                  <w:marRight w:val="0"/>
                  <w:marTop w:val="0"/>
                  <w:marBottom w:val="0"/>
                  <w:divBdr>
                    <w:top w:val="none" w:sz="0" w:space="0" w:color="auto"/>
                    <w:left w:val="none" w:sz="0" w:space="0" w:color="auto"/>
                    <w:bottom w:val="none" w:sz="0" w:space="0" w:color="auto"/>
                    <w:right w:val="none" w:sz="0" w:space="0" w:color="auto"/>
                  </w:divBdr>
                  <w:divsChild>
                    <w:div w:id="975257919">
                      <w:marLeft w:val="0"/>
                      <w:marRight w:val="0"/>
                      <w:marTop w:val="0"/>
                      <w:marBottom w:val="0"/>
                      <w:divBdr>
                        <w:top w:val="none" w:sz="0" w:space="0" w:color="auto"/>
                        <w:left w:val="none" w:sz="0" w:space="0" w:color="auto"/>
                        <w:bottom w:val="none" w:sz="0" w:space="0" w:color="auto"/>
                        <w:right w:val="none" w:sz="0" w:space="0" w:color="auto"/>
                      </w:divBdr>
                      <w:divsChild>
                        <w:div w:id="1882743569">
                          <w:marLeft w:val="0"/>
                          <w:marRight w:val="0"/>
                          <w:marTop w:val="0"/>
                          <w:marBottom w:val="0"/>
                          <w:divBdr>
                            <w:top w:val="none" w:sz="0" w:space="0" w:color="auto"/>
                            <w:left w:val="none" w:sz="0" w:space="0" w:color="auto"/>
                            <w:bottom w:val="none" w:sz="0" w:space="0" w:color="auto"/>
                            <w:right w:val="none" w:sz="0" w:space="0" w:color="auto"/>
                          </w:divBdr>
                          <w:divsChild>
                            <w:div w:id="715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113273">
          <w:marLeft w:val="0"/>
          <w:marRight w:val="0"/>
          <w:marTop w:val="0"/>
          <w:marBottom w:val="0"/>
          <w:divBdr>
            <w:top w:val="none" w:sz="0" w:space="0" w:color="auto"/>
            <w:left w:val="none" w:sz="0" w:space="0" w:color="auto"/>
            <w:bottom w:val="none" w:sz="0" w:space="0" w:color="auto"/>
            <w:right w:val="none" w:sz="0" w:space="0" w:color="auto"/>
          </w:divBdr>
          <w:divsChild>
            <w:div w:id="1377435853">
              <w:marLeft w:val="0"/>
              <w:marRight w:val="0"/>
              <w:marTop w:val="0"/>
              <w:marBottom w:val="0"/>
              <w:divBdr>
                <w:top w:val="none" w:sz="0" w:space="0" w:color="auto"/>
                <w:left w:val="none" w:sz="0" w:space="0" w:color="auto"/>
                <w:bottom w:val="none" w:sz="0" w:space="0" w:color="auto"/>
                <w:right w:val="none" w:sz="0" w:space="0" w:color="auto"/>
              </w:divBdr>
              <w:divsChild>
                <w:div w:id="1315453051">
                  <w:marLeft w:val="0"/>
                  <w:marRight w:val="0"/>
                  <w:marTop w:val="0"/>
                  <w:marBottom w:val="0"/>
                  <w:divBdr>
                    <w:top w:val="none" w:sz="0" w:space="0" w:color="auto"/>
                    <w:left w:val="none" w:sz="0" w:space="0" w:color="auto"/>
                    <w:bottom w:val="none" w:sz="0" w:space="0" w:color="auto"/>
                    <w:right w:val="none" w:sz="0" w:space="0" w:color="auto"/>
                  </w:divBdr>
                  <w:divsChild>
                    <w:div w:id="400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4505">
          <w:marLeft w:val="0"/>
          <w:marRight w:val="0"/>
          <w:marTop w:val="0"/>
          <w:marBottom w:val="0"/>
          <w:divBdr>
            <w:top w:val="none" w:sz="0" w:space="0" w:color="auto"/>
            <w:left w:val="none" w:sz="0" w:space="0" w:color="auto"/>
            <w:bottom w:val="none" w:sz="0" w:space="0" w:color="auto"/>
            <w:right w:val="none" w:sz="0" w:space="0" w:color="auto"/>
          </w:divBdr>
          <w:divsChild>
            <w:div w:id="216673840">
              <w:marLeft w:val="0"/>
              <w:marRight w:val="0"/>
              <w:marTop w:val="0"/>
              <w:marBottom w:val="0"/>
              <w:divBdr>
                <w:top w:val="none" w:sz="0" w:space="0" w:color="auto"/>
                <w:left w:val="none" w:sz="0" w:space="0" w:color="auto"/>
                <w:bottom w:val="none" w:sz="0" w:space="0" w:color="auto"/>
                <w:right w:val="none" w:sz="0" w:space="0" w:color="auto"/>
              </w:divBdr>
            </w:div>
            <w:div w:id="1069766035">
              <w:marLeft w:val="0"/>
              <w:marRight w:val="0"/>
              <w:marTop w:val="0"/>
              <w:marBottom w:val="0"/>
              <w:divBdr>
                <w:top w:val="none" w:sz="0" w:space="0" w:color="auto"/>
                <w:left w:val="none" w:sz="0" w:space="0" w:color="auto"/>
                <w:bottom w:val="none" w:sz="0" w:space="0" w:color="auto"/>
                <w:right w:val="none" w:sz="0" w:space="0" w:color="auto"/>
              </w:divBdr>
            </w:div>
          </w:divsChild>
        </w:div>
        <w:div w:id="1289505055">
          <w:marLeft w:val="0"/>
          <w:marRight w:val="0"/>
          <w:marTop w:val="0"/>
          <w:marBottom w:val="0"/>
          <w:divBdr>
            <w:top w:val="none" w:sz="0" w:space="0" w:color="auto"/>
            <w:left w:val="none" w:sz="0" w:space="0" w:color="auto"/>
            <w:bottom w:val="none" w:sz="0" w:space="0" w:color="auto"/>
            <w:right w:val="none" w:sz="0" w:space="0" w:color="auto"/>
          </w:divBdr>
          <w:divsChild>
            <w:div w:id="1683127417">
              <w:marLeft w:val="0"/>
              <w:marRight w:val="0"/>
              <w:marTop w:val="0"/>
              <w:marBottom w:val="0"/>
              <w:divBdr>
                <w:top w:val="none" w:sz="0" w:space="0" w:color="auto"/>
                <w:left w:val="none" w:sz="0" w:space="0" w:color="auto"/>
                <w:bottom w:val="none" w:sz="0" w:space="0" w:color="auto"/>
                <w:right w:val="none" w:sz="0" w:space="0" w:color="auto"/>
              </w:divBdr>
              <w:divsChild>
                <w:div w:id="328099936">
                  <w:marLeft w:val="0"/>
                  <w:marRight w:val="0"/>
                  <w:marTop w:val="0"/>
                  <w:marBottom w:val="0"/>
                  <w:divBdr>
                    <w:top w:val="none" w:sz="0" w:space="0" w:color="auto"/>
                    <w:left w:val="none" w:sz="0" w:space="0" w:color="auto"/>
                    <w:bottom w:val="none" w:sz="0" w:space="0" w:color="auto"/>
                    <w:right w:val="none" w:sz="0" w:space="0" w:color="auto"/>
                  </w:divBdr>
                  <w:divsChild>
                    <w:div w:id="567806563">
                      <w:marLeft w:val="0"/>
                      <w:marRight w:val="0"/>
                      <w:marTop w:val="0"/>
                      <w:marBottom w:val="0"/>
                      <w:divBdr>
                        <w:top w:val="none" w:sz="0" w:space="0" w:color="auto"/>
                        <w:left w:val="none" w:sz="0" w:space="0" w:color="auto"/>
                        <w:bottom w:val="none" w:sz="0" w:space="0" w:color="auto"/>
                        <w:right w:val="none" w:sz="0" w:space="0" w:color="auto"/>
                      </w:divBdr>
                      <w:divsChild>
                        <w:div w:id="2100909520">
                          <w:marLeft w:val="0"/>
                          <w:marRight w:val="0"/>
                          <w:marTop w:val="0"/>
                          <w:marBottom w:val="0"/>
                          <w:divBdr>
                            <w:top w:val="none" w:sz="0" w:space="0" w:color="auto"/>
                            <w:left w:val="none" w:sz="0" w:space="0" w:color="auto"/>
                            <w:bottom w:val="none" w:sz="0" w:space="0" w:color="auto"/>
                            <w:right w:val="none" w:sz="0" w:space="0" w:color="auto"/>
                          </w:divBdr>
                          <w:divsChild>
                            <w:div w:id="1721901191">
                              <w:marLeft w:val="0"/>
                              <w:marRight w:val="0"/>
                              <w:marTop w:val="0"/>
                              <w:marBottom w:val="0"/>
                              <w:divBdr>
                                <w:top w:val="none" w:sz="0" w:space="0" w:color="auto"/>
                                <w:left w:val="none" w:sz="0" w:space="0" w:color="auto"/>
                                <w:bottom w:val="none" w:sz="0" w:space="0" w:color="auto"/>
                                <w:right w:val="none" w:sz="0" w:space="0" w:color="auto"/>
                              </w:divBdr>
                              <w:divsChild>
                                <w:div w:id="1664236991">
                                  <w:marLeft w:val="0"/>
                                  <w:marRight w:val="0"/>
                                  <w:marTop w:val="0"/>
                                  <w:marBottom w:val="0"/>
                                  <w:divBdr>
                                    <w:top w:val="none" w:sz="0" w:space="0" w:color="auto"/>
                                    <w:left w:val="none" w:sz="0" w:space="0" w:color="auto"/>
                                    <w:bottom w:val="none" w:sz="0" w:space="0" w:color="auto"/>
                                    <w:right w:val="none" w:sz="0" w:space="0" w:color="auto"/>
                                  </w:divBdr>
                                  <w:divsChild>
                                    <w:div w:id="292561334">
                                      <w:marLeft w:val="0"/>
                                      <w:marRight w:val="0"/>
                                      <w:marTop w:val="0"/>
                                      <w:marBottom w:val="0"/>
                                      <w:divBdr>
                                        <w:top w:val="none" w:sz="0" w:space="0" w:color="auto"/>
                                        <w:left w:val="none" w:sz="0" w:space="0" w:color="auto"/>
                                        <w:bottom w:val="none" w:sz="0" w:space="0" w:color="auto"/>
                                        <w:right w:val="none" w:sz="0" w:space="0" w:color="auto"/>
                                      </w:divBdr>
                                      <w:divsChild>
                                        <w:div w:id="1506088358">
                                          <w:marLeft w:val="0"/>
                                          <w:marRight w:val="0"/>
                                          <w:marTop w:val="0"/>
                                          <w:marBottom w:val="0"/>
                                          <w:divBdr>
                                            <w:top w:val="none" w:sz="0" w:space="0" w:color="auto"/>
                                            <w:left w:val="none" w:sz="0" w:space="0" w:color="auto"/>
                                            <w:bottom w:val="none" w:sz="0" w:space="0" w:color="auto"/>
                                            <w:right w:val="none" w:sz="0" w:space="0" w:color="auto"/>
                                          </w:divBdr>
                                          <w:divsChild>
                                            <w:div w:id="255990650">
                                              <w:marLeft w:val="0"/>
                                              <w:marRight w:val="0"/>
                                              <w:marTop w:val="0"/>
                                              <w:marBottom w:val="0"/>
                                              <w:divBdr>
                                                <w:top w:val="none" w:sz="0" w:space="0" w:color="auto"/>
                                                <w:left w:val="none" w:sz="0" w:space="0" w:color="auto"/>
                                                <w:bottom w:val="none" w:sz="0" w:space="0" w:color="auto"/>
                                                <w:right w:val="none" w:sz="0" w:space="0" w:color="auto"/>
                                              </w:divBdr>
                                              <w:divsChild>
                                                <w:div w:id="1421214687">
                                                  <w:marLeft w:val="0"/>
                                                  <w:marRight w:val="0"/>
                                                  <w:marTop w:val="0"/>
                                                  <w:marBottom w:val="0"/>
                                                  <w:divBdr>
                                                    <w:top w:val="none" w:sz="0" w:space="0" w:color="auto"/>
                                                    <w:left w:val="none" w:sz="0" w:space="0" w:color="auto"/>
                                                    <w:bottom w:val="none" w:sz="0" w:space="0" w:color="auto"/>
                                                    <w:right w:val="none" w:sz="0" w:space="0" w:color="auto"/>
                                                  </w:divBdr>
                                                </w:div>
                                              </w:divsChild>
                                            </w:div>
                                            <w:div w:id="975570840">
                                              <w:marLeft w:val="0"/>
                                              <w:marRight w:val="0"/>
                                              <w:marTop w:val="0"/>
                                              <w:marBottom w:val="0"/>
                                              <w:divBdr>
                                                <w:top w:val="none" w:sz="0" w:space="0" w:color="auto"/>
                                                <w:left w:val="none" w:sz="0" w:space="0" w:color="auto"/>
                                                <w:bottom w:val="none" w:sz="0" w:space="0" w:color="auto"/>
                                                <w:right w:val="none" w:sz="0" w:space="0" w:color="auto"/>
                                              </w:divBdr>
                                              <w:divsChild>
                                                <w:div w:id="428501544">
                                                  <w:marLeft w:val="0"/>
                                                  <w:marRight w:val="0"/>
                                                  <w:marTop w:val="0"/>
                                                  <w:marBottom w:val="0"/>
                                                  <w:divBdr>
                                                    <w:top w:val="none" w:sz="0" w:space="0" w:color="auto"/>
                                                    <w:left w:val="none" w:sz="0" w:space="0" w:color="auto"/>
                                                    <w:bottom w:val="none" w:sz="0" w:space="0" w:color="auto"/>
                                                    <w:right w:val="none" w:sz="0" w:space="0" w:color="auto"/>
                                                  </w:divBdr>
                                                  <w:divsChild>
                                                    <w:div w:id="1462115654">
                                                      <w:marLeft w:val="0"/>
                                                      <w:marRight w:val="0"/>
                                                      <w:marTop w:val="0"/>
                                                      <w:marBottom w:val="0"/>
                                                      <w:divBdr>
                                                        <w:top w:val="none" w:sz="0" w:space="0" w:color="auto"/>
                                                        <w:left w:val="none" w:sz="0" w:space="0" w:color="auto"/>
                                                        <w:bottom w:val="none" w:sz="0" w:space="0" w:color="auto"/>
                                                        <w:right w:val="none" w:sz="0" w:space="0" w:color="auto"/>
                                                      </w:divBdr>
                                                      <w:divsChild>
                                                        <w:div w:id="15941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783271">
          <w:marLeft w:val="0"/>
          <w:marRight w:val="0"/>
          <w:marTop w:val="0"/>
          <w:marBottom w:val="0"/>
          <w:divBdr>
            <w:top w:val="none" w:sz="0" w:space="0" w:color="auto"/>
            <w:left w:val="none" w:sz="0" w:space="0" w:color="auto"/>
            <w:bottom w:val="none" w:sz="0" w:space="0" w:color="auto"/>
            <w:right w:val="none" w:sz="0" w:space="0" w:color="auto"/>
          </w:divBdr>
          <w:divsChild>
            <w:div w:id="1519848041">
              <w:marLeft w:val="0"/>
              <w:marRight w:val="0"/>
              <w:marTop w:val="0"/>
              <w:marBottom w:val="0"/>
              <w:divBdr>
                <w:top w:val="none" w:sz="0" w:space="0" w:color="auto"/>
                <w:left w:val="none" w:sz="0" w:space="0" w:color="auto"/>
                <w:bottom w:val="none" w:sz="0" w:space="0" w:color="auto"/>
                <w:right w:val="none" w:sz="0" w:space="0" w:color="auto"/>
              </w:divBdr>
              <w:divsChild>
                <w:div w:id="1973290517">
                  <w:marLeft w:val="0"/>
                  <w:marRight w:val="0"/>
                  <w:marTop w:val="0"/>
                  <w:marBottom w:val="0"/>
                  <w:divBdr>
                    <w:top w:val="none" w:sz="0" w:space="0" w:color="auto"/>
                    <w:left w:val="none" w:sz="0" w:space="0" w:color="auto"/>
                    <w:bottom w:val="none" w:sz="0" w:space="0" w:color="auto"/>
                    <w:right w:val="none" w:sz="0" w:space="0" w:color="auto"/>
                  </w:divBdr>
                  <w:divsChild>
                    <w:div w:id="1535728599">
                      <w:marLeft w:val="0"/>
                      <w:marRight w:val="0"/>
                      <w:marTop w:val="0"/>
                      <w:marBottom w:val="0"/>
                      <w:divBdr>
                        <w:top w:val="none" w:sz="0" w:space="0" w:color="auto"/>
                        <w:left w:val="none" w:sz="0" w:space="0" w:color="auto"/>
                        <w:bottom w:val="none" w:sz="0" w:space="0" w:color="auto"/>
                        <w:right w:val="none" w:sz="0" w:space="0" w:color="auto"/>
                      </w:divBdr>
                      <w:divsChild>
                        <w:div w:id="69162136">
                          <w:marLeft w:val="0"/>
                          <w:marRight w:val="0"/>
                          <w:marTop w:val="0"/>
                          <w:marBottom w:val="0"/>
                          <w:divBdr>
                            <w:top w:val="none" w:sz="0" w:space="0" w:color="auto"/>
                            <w:left w:val="none" w:sz="0" w:space="0" w:color="auto"/>
                            <w:bottom w:val="none" w:sz="0" w:space="0" w:color="auto"/>
                            <w:right w:val="none" w:sz="0" w:space="0" w:color="auto"/>
                          </w:divBdr>
                        </w:div>
                        <w:div w:id="17921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88016">
          <w:marLeft w:val="0"/>
          <w:marRight w:val="0"/>
          <w:marTop w:val="0"/>
          <w:marBottom w:val="0"/>
          <w:divBdr>
            <w:top w:val="none" w:sz="0" w:space="0" w:color="auto"/>
            <w:left w:val="none" w:sz="0" w:space="0" w:color="auto"/>
            <w:bottom w:val="none" w:sz="0" w:space="0" w:color="auto"/>
            <w:right w:val="none" w:sz="0" w:space="0" w:color="auto"/>
          </w:divBdr>
          <w:divsChild>
            <w:div w:id="1284652846">
              <w:marLeft w:val="0"/>
              <w:marRight w:val="0"/>
              <w:marTop w:val="0"/>
              <w:marBottom w:val="0"/>
              <w:divBdr>
                <w:top w:val="none" w:sz="0" w:space="0" w:color="auto"/>
                <w:left w:val="none" w:sz="0" w:space="0" w:color="auto"/>
                <w:bottom w:val="none" w:sz="0" w:space="0" w:color="auto"/>
                <w:right w:val="none" w:sz="0" w:space="0" w:color="auto"/>
              </w:divBdr>
              <w:divsChild>
                <w:div w:id="1949239212">
                  <w:marLeft w:val="0"/>
                  <w:marRight w:val="0"/>
                  <w:marTop w:val="0"/>
                  <w:marBottom w:val="0"/>
                  <w:divBdr>
                    <w:top w:val="none" w:sz="0" w:space="0" w:color="auto"/>
                    <w:left w:val="none" w:sz="0" w:space="0" w:color="auto"/>
                    <w:bottom w:val="none" w:sz="0" w:space="0" w:color="auto"/>
                    <w:right w:val="none" w:sz="0" w:space="0" w:color="auto"/>
                  </w:divBdr>
                  <w:divsChild>
                    <w:div w:id="600797138">
                      <w:marLeft w:val="0"/>
                      <w:marRight w:val="0"/>
                      <w:marTop w:val="0"/>
                      <w:marBottom w:val="0"/>
                      <w:divBdr>
                        <w:top w:val="none" w:sz="0" w:space="0" w:color="auto"/>
                        <w:left w:val="none" w:sz="0" w:space="0" w:color="auto"/>
                        <w:bottom w:val="none" w:sz="0" w:space="0" w:color="auto"/>
                        <w:right w:val="none" w:sz="0" w:space="0" w:color="auto"/>
                      </w:divBdr>
                      <w:divsChild>
                        <w:div w:id="797066242">
                          <w:marLeft w:val="0"/>
                          <w:marRight w:val="0"/>
                          <w:marTop w:val="0"/>
                          <w:marBottom w:val="0"/>
                          <w:divBdr>
                            <w:top w:val="none" w:sz="0" w:space="0" w:color="auto"/>
                            <w:left w:val="none" w:sz="0" w:space="0" w:color="auto"/>
                            <w:bottom w:val="none" w:sz="0" w:space="0" w:color="auto"/>
                            <w:right w:val="none" w:sz="0" w:space="0" w:color="auto"/>
                          </w:divBdr>
                          <w:divsChild>
                            <w:div w:id="1386489983">
                              <w:marLeft w:val="0"/>
                              <w:marRight w:val="0"/>
                              <w:marTop w:val="0"/>
                              <w:marBottom w:val="0"/>
                              <w:divBdr>
                                <w:top w:val="none" w:sz="0" w:space="0" w:color="auto"/>
                                <w:left w:val="none" w:sz="0" w:space="0" w:color="auto"/>
                                <w:bottom w:val="none" w:sz="0" w:space="0" w:color="auto"/>
                                <w:right w:val="none" w:sz="0" w:space="0" w:color="auto"/>
                              </w:divBdr>
                              <w:divsChild>
                                <w:div w:id="585383939">
                                  <w:marLeft w:val="0"/>
                                  <w:marRight w:val="0"/>
                                  <w:marTop w:val="0"/>
                                  <w:marBottom w:val="0"/>
                                  <w:divBdr>
                                    <w:top w:val="none" w:sz="0" w:space="0" w:color="auto"/>
                                    <w:left w:val="none" w:sz="0" w:space="0" w:color="auto"/>
                                    <w:bottom w:val="none" w:sz="0" w:space="0" w:color="auto"/>
                                    <w:right w:val="none" w:sz="0" w:space="0" w:color="auto"/>
                                  </w:divBdr>
                                  <w:divsChild>
                                    <w:div w:id="1146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71041">
          <w:marLeft w:val="0"/>
          <w:marRight w:val="0"/>
          <w:marTop w:val="0"/>
          <w:marBottom w:val="0"/>
          <w:divBdr>
            <w:top w:val="none" w:sz="0" w:space="0" w:color="auto"/>
            <w:left w:val="none" w:sz="0" w:space="0" w:color="auto"/>
            <w:bottom w:val="none" w:sz="0" w:space="0" w:color="auto"/>
            <w:right w:val="none" w:sz="0" w:space="0" w:color="auto"/>
          </w:divBdr>
          <w:divsChild>
            <w:div w:id="1088309099">
              <w:marLeft w:val="0"/>
              <w:marRight w:val="0"/>
              <w:marTop w:val="0"/>
              <w:marBottom w:val="0"/>
              <w:divBdr>
                <w:top w:val="none" w:sz="0" w:space="0" w:color="auto"/>
                <w:left w:val="none" w:sz="0" w:space="0" w:color="auto"/>
                <w:bottom w:val="none" w:sz="0" w:space="0" w:color="auto"/>
                <w:right w:val="none" w:sz="0" w:space="0" w:color="auto"/>
              </w:divBdr>
              <w:divsChild>
                <w:div w:id="1615363783">
                  <w:marLeft w:val="0"/>
                  <w:marRight w:val="0"/>
                  <w:marTop w:val="0"/>
                  <w:marBottom w:val="0"/>
                  <w:divBdr>
                    <w:top w:val="none" w:sz="0" w:space="0" w:color="auto"/>
                    <w:left w:val="none" w:sz="0" w:space="0" w:color="auto"/>
                    <w:bottom w:val="none" w:sz="0" w:space="0" w:color="auto"/>
                    <w:right w:val="none" w:sz="0" w:space="0" w:color="auto"/>
                  </w:divBdr>
                  <w:divsChild>
                    <w:div w:id="497504661">
                      <w:marLeft w:val="0"/>
                      <w:marRight w:val="0"/>
                      <w:marTop w:val="0"/>
                      <w:marBottom w:val="0"/>
                      <w:divBdr>
                        <w:top w:val="none" w:sz="0" w:space="0" w:color="auto"/>
                        <w:left w:val="none" w:sz="0" w:space="0" w:color="auto"/>
                        <w:bottom w:val="none" w:sz="0" w:space="0" w:color="auto"/>
                        <w:right w:val="none" w:sz="0" w:space="0" w:color="auto"/>
                      </w:divBdr>
                      <w:divsChild>
                        <w:div w:id="1572885444">
                          <w:marLeft w:val="0"/>
                          <w:marRight w:val="0"/>
                          <w:marTop w:val="0"/>
                          <w:marBottom w:val="0"/>
                          <w:divBdr>
                            <w:top w:val="none" w:sz="0" w:space="0" w:color="auto"/>
                            <w:left w:val="none" w:sz="0" w:space="0" w:color="auto"/>
                            <w:bottom w:val="none" w:sz="0" w:space="0" w:color="auto"/>
                            <w:right w:val="none" w:sz="0" w:space="0" w:color="auto"/>
                          </w:divBdr>
                          <w:divsChild>
                            <w:div w:id="11730956">
                              <w:marLeft w:val="0"/>
                              <w:marRight w:val="0"/>
                              <w:marTop w:val="0"/>
                              <w:marBottom w:val="0"/>
                              <w:divBdr>
                                <w:top w:val="none" w:sz="0" w:space="0" w:color="auto"/>
                                <w:left w:val="none" w:sz="0" w:space="0" w:color="auto"/>
                                <w:bottom w:val="none" w:sz="0" w:space="0" w:color="auto"/>
                                <w:right w:val="none" w:sz="0" w:space="0" w:color="auto"/>
                              </w:divBdr>
                              <w:divsChild>
                                <w:div w:id="579023065">
                                  <w:marLeft w:val="0"/>
                                  <w:marRight w:val="0"/>
                                  <w:marTop w:val="0"/>
                                  <w:marBottom w:val="0"/>
                                  <w:divBdr>
                                    <w:top w:val="none" w:sz="0" w:space="0" w:color="auto"/>
                                    <w:left w:val="none" w:sz="0" w:space="0" w:color="auto"/>
                                    <w:bottom w:val="none" w:sz="0" w:space="0" w:color="auto"/>
                                    <w:right w:val="none" w:sz="0" w:space="0" w:color="auto"/>
                                  </w:divBdr>
                                  <w:divsChild>
                                    <w:div w:id="696614246">
                                      <w:marLeft w:val="0"/>
                                      <w:marRight w:val="0"/>
                                      <w:marTop w:val="0"/>
                                      <w:marBottom w:val="0"/>
                                      <w:divBdr>
                                        <w:top w:val="none" w:sz="0" w:space="0" w:color="auto"/>
                                        <w:left w:val="none" w:sz="0" w:space="0" w:color="auto"/>
                                        <w:bottom w:val="none" w:sz="0" w:space="0" w:color="auto"/>
                                        <w:right w:val="none" w:sz="0" w:space="0" w:color="auto"/>
                                      </w:divBdr>
                                      <w:divsChild>
                                        <w:div w:id="886112744">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
                                            <w:div w:id="1082794543">
                                              <w:marLeft w:val="0"/>
                                              <w:marRight w:val="0"/>
                                              <w:marTop w:val="0"/>
                                              <w:marBottom w:val="0"/>
                                              <w:divBdr>
                                                <w:top w:val="none" w:sz="0" w:space="0" w:color="auto"/>
                                                <w:left w:val="none" w:sz="0" w:space="0" w:color="auto"/>
                                                <w:bottom w:val="none" w:sz="0" w:space="0" w:color="auto"/>
                                                <w:right w:val="none" w:sz="0" w:space="0" w:color="auto"/>
                                              </w:divBdr>
                                              <w:divsChild>
                                                <w:div w:id="1976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212920">
      <w:bodyDiv w:val="1"/>
      <w:marLeft w:val="0"/>
      <w:marRight w:val="0"/>
      <w:marTop w:val="0"/>
      <w:marBottom w:val="0"/>
      <w:divBdr>
        <w:top w:val="none" w:sz="0" w:space="0" w:color="auto"/>
        <w:left w:val="none" w:sz="0" w:space="0" w:color="auto"/>
        <w:bottom w:val="none" w:sz="0" w:space="0" w:color="auto"/>
        <w:right w:val="none" w:sz="0" w:space="0" w:color="auto"/>
      </w:divBdr>
    </w:div>
    <w:div w:id="1992711073">
      <w:bodyDiv w:val="1"/>
      <w:marLeft w:val="0"/>
      <w:marRight w:val="0"/>
      <w:marTop w:val="0"/>
      <w:marBottom w:val="0"/>
      <w:divBdr>
        <w:top w:val="none" w:sz="0" w:space="0" w:color="auto"/>
        <w:left w:val="none" w:sz="0" w:space="0" w:color="auto"/>
        <w:bottom w:val="none" w:sz="0" w:space="0" w:color="auto"/>
        <w:right w:val="none" w:sz="0" w:space="0" w:color="auto"/>
      </w:divBdr>
      <w:divsChild>
        <w:div w:id="1966501510">
          <w:marLeft w:val="284"/>
          <w:marRight w:val="0"/>
          <w:marTop w:val="0"/>
          <w:marBottom w:val="0"/>
          <w:divBdr>
            <w:top w:val="none" w:sz="0" w:space="0" w:color="auto"/>
            <w:left w:val="none" w:sz="0" w:space="0" w:color="auto"/>
            <w:bottom w:val="none" w:sz="0" w:space="0" w:color="auto"/>
            <w:right w:val="none" w:sz="0" w:space="0" w:color="auto"/>
          </w:divBdr>
        </w:div>
        <w:div w:id="1017535217">
          <w:marLeft w:val="284"/>
          <w:marRight w:val="0"/>
          <w:marTop w:val="0"/>
          <w:marBottom w:val="0"/>
          <w:divBdr>
            <w:top w:val="none" w:sz="0" w:space="0" w:color="auto"/>
            <w:left w:val="none" w:sz="0" w:space="0" w:color="auto"/>
            <w:bottom w:val="none" w:sz="0" w:space="0" w:color="auto"/>
            <w:right w:val="none" w:sz="0" w:space="0" w:color="auto"/>
          </w:divBdr>
        </w:div>
      </w:divsChild>
    </w:div>
    <w:div w:id="2015373838">
      <w:bodyDiv w:val="1"/>
      <w:marLeft w:val="0"/>
      <w:marRight w:val="0"/>
      <w:marTop w:val="0"/>
      <w:marBottom w:val="0"/>
      <w:divBdr>
        <w:top w:val="none" w:sz="0" w:space="0" w:color="auto"/>
        <w:left w:val="none" w:sz="0" w:space="0" w:color="auto"/>
        <w:bottom w:val="none" w:sz="0" w:space="0" w:color="auto"/>
        <w:right w:val="none" w:sz="0" w:space="0" w:color="auto"/>
      </w:divBdr>
      <w:divsChild>
        <w:div w:id="760293487">
          <w:marLeft w:val="0"/>
          <w:marRight w:val="0"/>
          <w:marTop w:val="0"/>
          <w:marBottom w:val="0"/>
          <w:divBdr>
            <w:top w:val="none" w:sz="0" w:space="0" w:color="auto"/>
            <w:left w:val="none" w:sz="0" w:space="0" w:color="auto"/>
            <w:bottom w:val="none" w:sz="0" w:space="0" w:color="auto"/>
            <w:right w:val="none" w:sz="0" w:space="0" w:color="auto"/>
          </w:divBdr>
        </w:div>
        <w:div w:id="836191346">
          <w:marLeft w:val="0"/>
          <w:marRight w:val="0"/>
          <w:marTop w:val="0"/>
          <w:marBottom w:val="0"/>
          <w:divBdr>
            <w:top w:val="none" w:sz="0" w:space="0" w:color="auto"/>
            <w:left w:val="none" w:sz="0" w:space="0" w:color="auto"/>
            <w:bottom w:val="none" w:sz="0" w:space="0" w:color="auto"/>
            <w:right w:val="none" w:sz="0" w:space="0" w:color="auto"/>
          </w:divBdr>
        </w:div>
        <w:div w:id="1496264500">
          <w:marLeft w:val="0"/>
          <w:marRight w:val="0"/>
          <w:marTop w:val="0"/>
          <w:marBottom w:val="0"/>
          <w:divBdr>
            <w:top w:val="none" w:sz="0" w:space="0" w:color="auto"/>
            <w:left w:val="none" w:sz="0" w:space="0" w:color="auto"/>
            <w:bottom w:val="none" w:sz="0" w:space="0" w:color="auto"/>
            <w:right w:val="none" w:sz="0" w:space="0" w:color="auto"/>
          </w:divBdr>
        </w:div>
        <w:div w:id="1809348970">
          <w:marLeft w:val="0"/>
          <w:marRight w:val="0"/>
          <w:marTop w:val="0"/>
          <w:marBottom w:val="0"/>
          <w:divBdr>
            <w:top w:val="none" w:sz="0" w:space="0" w:color="auto"/>
            <w:left w:val="none" w:sz="0" w:space="0" w:color="auto"/>
            <w:bottom w:val="none" w:sz="0" w:space="0" w:color="auto"/>
            <w:right w:val="none" w:sz="0" w:space="0" w:color="auto"/>
          </w:divBdr>
        </w:div>
        <w:div w:id="1883516667">
          <w:marLeft w:val="0"/>
          <w:marRight w:val="0"/>
          <w:marTop w:val="0"/>
          <w:marBottom w:val="0"/>
          <w:divBdr>
            <w:top w:val="none" w:sz="0" w:space="0" w:color="auto"/>
            <w:left w:val="none" w:sz="0" w:space="0" w:color="auto"/>
            <w:bottom w:val="none" w:sz="0" w:space="0" w:color="auto"/>
            <w:right w:val="none" w:sz="0" w:space="0" w:color="auto"/>
          </w:divBdr>
        </w:div>
      </w:divsChild>
    </w:div>
    <w:div w:id="2100323616">
      <w:bodyDiv w:val="1"/>
      <w:marLeft w:val="0"/>
      <w:marRight w:val="0"/>
      <w:marTop w:val="0"/>
      <w:marBottom w:val="0"/>
      <w:divBdr>
        <w:top w:val="none" w:sz="0" w:space="0" w:color="auto"/>
        <w:left w:val="none" w:sz="0" w:space="0" w:color="auto"/>
        <w:bottom w:val="none" w:sz="0" w:space="0" w:color="auto"/>
        <w:right w:val="none" w:sz="0" w:space="0" w:color="auto"/>
      </w:divBdr>
    </w:div>
    <w:div w:id="2131430654">
      <w:bodyDiv w:val="1"/>
      <w:marLeft w:val="0"/>
      <w:marRight w:val="0"/>
      <w:marTop w:val="0"/>
      <w:marBottom w:val="0"/>
      <w:divBdr>
        <w:top w:val="none" w:sz="0" w:space="0" w:color="auto"/>
        <w:left w:val="none" w:sz="0" w:space="0" w:color="auto"/>
        <w:bottom w:val="none" w:sz="0" w:space="0" w:color="auto"/>
        <w:right w:val="none" w:sz="0" w:space="0" w:color="auto"/>
      </w:divBdr>
      <w:divsChild>
        <w:div w:id="648556085">
          <w:marLeft w:val="0"/>
          <w:marRight w:val="0"/>
          <w:marTop w:val="0"/>
          <w:marBottom w:val="0"/>
          <w:divBdr>
            <w:top w:val="none" w:sz="0" w:space="0" w:color="auto"/>
            <w:left w:val="none" w:sz="0" w:space="0" w:color="auto"/>
            <w:bottom w:val="none" w:sz="0" w:space="0" w:color="auto"/>
            <w:right w:val="none" w:sz="0" w:space="0" w:color="auto"/>
          </w:divBdr>
        </w:div>
        <w:div w:id="1313556788">
          <w:marLeft w:val="0"/>
          <w:marRight w:val="0"/>
          <w:marTop w:val="0"/>
          <w:marBottom w:val="0"/>
          <w:divBdr>
            <w:top w:val="none" w:sz="0" w:space="0" w:color="auto"/>
            <w:left w:val="none" w:sz="0" w:space="0" w:color="auto"/>
            <w:bottom w:val="none" w:sz="0" w:space="0" w:color="auto"/>
            <w:right w:val="none" w:sz="0" w:space="0" w:color="auto"/>
          </w:divBdr>
        </w:div>
        <w:div w:id="1680040708">
          <w:marLeft w:val="0"/>
          <w:marRight w:val="0"/>
          <w:marTop w:val="0"/>
          <w:marBottom w:val="0"/>
          <w:divBdr>
            <w:top w:val="none" w:sz="0" w:space="0" w:color="auto"/>
            <w:left w:val="none" w:sz="0" w:space="0" w:color="auto"/>
            <w:bottom w:val="none" w:sz="0" w:space="0" w:color="auto"/>
            <w:right w:val="none" w:sz="0" w:space="0" w:color="auto"/>
          </w:divBdr>
        </w:div>
        <w:div w:id="827012842">
          <w:marLeft w:val="0"/>
          <w:marRight w:val="0"/>
          <w:marTop w:val="0"/>
          <w:marBottom w:val="0"/>
          <w:divBdr>
            <w:top w:val="none" w:sz="0" w:space="0" w:color="auto"/>
            <w:left w:val="none" w:sz="0" w:space="0" w:color="auto"/>
            <w:bottom w:val="none" w:sz="0" w:space="0" w:color="auto"/>
            <w:right w:val="none" w:sz="0" w:space="0" w:color="auto"/>
          </w:divBdr>
        </w:div>
        <w:div w:id="1174998933">
          <w:marLeft w:val="0"/>
          <w:marRight w:val="0"/>
          <w:marTop w:val="0"/>
          <w:marBottom w:val="0"/>
          <w:divBdr>
            <w:top w:val="none" w:sz="0" w:space="0" w:color="auto"/>
            <w:left w:val="none" w:sz="0" w:space="0" w:color="auto"/>
            <w:bottom w:val="none" w:sz="0" w:space="0" w:color="auto"/>
            <w:right w:val="none" w:sz="0" w:space="0" w:color="auto"/>
          </w:divBdr>
        </w:div>
        <w:div w:id="1712538457">
          <w:marLeft w:val="0"/>
          <w:marRight w:val="0"/>
          <w:marTop w:val="0"/>
          <w:marBottom w:val="0"/>
          <w:divBdr>
            <w:top w:val="none" w:sz="0" w:space="0" w:color="auto"/>
            <w:left w:val="none" w:sz="0" w:space="0" w:color="auto"/>
            <w:bottom w:val="none" w:sz="0" w:space="0" w:color="auto"/>
            <w:right w:val="none" w:sz="0" w:space="0" w:color="auto"/>
          </w:divBdr>
        </w:div>
        <w:div w:id="1441758326">
          <w:marLeft w:val="0"/>
          <w:marRight w:val="0"/>
          <w:marTop w:val="0"/>
          <w:marBottom w:val="0"/>
          <w:divBdr>
            <w:top w:val="none" w:sz="0" w:space="0" w:color="auto"/>
            <w:left w:val="none" w:sz="0" w:space="0" w:color="auto"/>
            <w:bottom w:val="none" w:sz="0" w:space="0" w:color="auto"/>
            <w:right w:val="none" w:sz="0" w:space="0" w:color="auto"/>
          </w:divBdr>
        </w:div>
        <w:div w:id="1598557759">
          <w:marLeft w:val="0"/>
          <w:marRight w:val="0"/>
          <w:marTop w:val="0"/>
          <w:marBottom w:val="0"/>
          <w:divBdr>
            <w:top w:val="none" w:sz="0" w:space="0" w:color="auto"/>
            <w:left w:val="none" w:sz="0" w:space="0" w:color="auto"/>
            <w:bottom w:val="none" w:sz="0" w:space="0" w:color="auto"/>
            <w:right w:val="none" w:sz="0" w:space="0" w:color="auto"/>
          </w:divBdr>
        </w:div>
        <w:div w:id="370499929">
          <w:marLeft w:val="0"/>
          <w:marRight w:val="0"/>
          <w:marTop w:val="0"/>
          <w:marBottom w:val="0"/>
          <w:divBdr>
            <w:top w:val="none" w:sz="0" w:space="0" w:color="auto"/>
            <w:left w:val="none" w:sz="0" w:space="0" w:color="auto"/>
            <w:bottom w:val="none" w:sz="0" w:space="0" w:color="auto"/>
            <w:right w:val="none" w:sz="0" w:space="0" w:color="auto"/>
          </w:divBdr>
        </w:div>
        <w:div w:id="1147472696">
          <w:marLeft w:val="0"/>
          <w:marRight w:val="0"/>
          <w:marTop w:val="0"/>
          <w:marBottom w:val="0"/>
          <w:divBdr>
            <w:top w:val="none" w:sz="0" w:space="0" w:color="auto"/>
            <w:left w:val="none" w:sz="0" w:space="0" w:color="auto"/>
            <w:bottom w:val="none" w:sz="0" w:space="0" w:color="auto"/>
            <w:right w:val="none" w:sz="0" w:space="0" w:color="auto"/>
          </w:divBdr>
        </w:div>
        <w:div w:id="1707372418">
          <w:marLeft w:val="0"/>
          <w:marRight w:val="0"/>
          <w:marTop w:val="0"/>
          <w:marBottom w:val="0"/>
          <w:divBdr>
            <w:top w:val="none" w:sz="0" w:space="0" w:color="auto"/>
            <w:left w:val="none" w:sz="0" w:space="0" w:color="auto"/>
            <w:bottom w:val="none" w:sz="0" w:space="0" w:color="auto"/>
            <w:right w:val="none" w:sz="0" w:space="0" w:color="auto"/>
          </w:divBdr>
        </w:div>
      </w:divsChild>
    </w:div>
    <w:div w:id="2137598962">
      <w:bodyDiv w:val="1"/>
      <w:marLeft w:val="0"/>
      <w:marRight w:val="0"/>
      <w:marTop w:val="0"/>
      <w:marBottom w:val="0"/>
      <w:divBdr>
        <w:top w:val="none" w:sz="0" w:space="0" w:color="auto"/>
        <w:left w:val="none" w:sz="0" w:space="0" w:color="auto"/>
        <w:bottom w:val="none" w:sz="0" w:space="0" w:color="auto"/>
        <w:right w:val="none" w:sz="0" w:space="0" w:color="auto"/>
      </w:divBdr>
      <w:divsChild>
        <w:div w:id="929506173">
          <w:marLeft w:val="0"/>
          <w:marRight w:val="0"/>
          <w:marTop w:val="0"/>
          <w:marBottom w:val="0"/>
          <w:divBdr>
            <w:top w:val="none" w:sz="0" w:space="0" w:color="auto"/>
            <w:left w:val="none" w:sz="0" w:space="0" w:color="auto"/>
            <w:bottom w:val="none" w:sz="0" w:space="0" w:color="auto"/>
            <w:right w:val="none" w:sz="0" w:space="0" w:color="auto"/>
          </w:divBdr>
          <w:divsChild>
            <w:div w:id="1638759062">
              <w:marLeft w:val="0"/>
              <w:marRight w:val="0"/>
              <w:marTop w:val="0"/>
              <w:marBottom w:val="0"/>
              <w:divBdr>
                <w:top w:val="none" w:sz="0" w:space="0" w:color="auto"/>
                <w:left w:val="none" w:sz="0" w:space="0" w:color="auto"/>
                <w:bottom w:val="none" w:sz="0" w:space="0" w:color="auto"/>
                <w:right w:val="none" w:sz="0" w:space="0" w:color="auto"/>
              </w:divBdr>
            </w:div>
            <w:div w:id="2120175039">
              <w:marLeft w:val="0"/>
              <w:marRight w:val="0"/>
              <w:marTop w:val="0"/>
              <w:marBottom w:val="0"/>
              <w:divBdr>
                <w:top w:val="none" w:sz="0" w:space="0" w:color="auto"/>
                <w:left w:val="none" w:sz="0" w:space="0" w:color="auto"/>
                <w:bottom w:val="none" w:sz="0" w:space="0" w:color="auto"/>
                <w:right w:val="none" w:sz="0" w:space="0" w:color="auto"/>
              </w:divBdr>
            </w:div>
          </w:divsChild>
        </w:div>
        <w:div w:id="19723940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c.europa.eu/transparency/regdoc/rep/1/2020/FR/COM-2020-315-F1-FR-MAIN-PART-1.PDF" TargetMode="External"/><Relationship Id="rId2" Type="http://schemas.openxmlformats.org/officeDocument/2006/relationships/hyperlink" Target="https://ec.europa.eu/transparency/regdoc/rep/1/2019/FR/COM-2019-260-F1-FR-MAIN-PART-1.PDF" TargetMode="External"/><Relationship Id="rId3" Type="http://schemas.openxmlformats.org/officeDocument/2006/relationships/hyperlink" Target="https://ec.europa.eu/transparency/regdoc/rep/3/2020/EN/C-2020-3152-1-EN-MAIN-PART-1.PD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E67F95C-096B-9E4B-A7DF-5CF71EC35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1564</Words>
  <Characters>8603</Characters>
  <Application>Microsoft Macintosh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lpstr>
    </vt:vector>
  </TitlesOfParts>
  <Company> </Company>
  <LinksUpToDate>false</LinksUpToDate>
  <CharactersWithSpaces>10147</CharactersWithSpaces>
  <SharedDoc>false</SharedDoc>
  <HLinks>
    <vt:vector size="18" baseType="variant">
      <vt:variant>
        <vt:i4>7077958</vt:i4>
      </vt:variant>
      <vt:variant>
        <vt:i4>3</vt:i4>
      </vt:variant>
      <vt:variant>
        <vt:i4>0</vt:i4>
      </vt:variant>
      <vt:variant>
        <vt:i4>5</vt:i4>
      </vt:variant>
      <vt:variant>
        <vt:lpwstr>http://www.acat-belgique-francophone.be</vt:lpwstr>
      </vt:variant>
      <vt:variant>
        <vt:lpwstr/>
      </vt:variant>
      <vt:variant>
        <vt:i4>8257575</vt:i4>
      </vt:variant>
      <vt:variant>
        <vt:i4>0</vt:i4>
      </vt:variant>
      <vt:variant>
        <vt:i4>0</vt:i4>
      </vt:variant>
      <vt:variant>
        <vt:i4>5</vt:i4>
      </vt:variant>
      <vt:variant>
        <vt:lpwstr>mailto:acatbelgiquefranco@hotmail.com</vt:lpwstr>
      </vt:variant>
      <vt:variant>
        <vt:lpwstr/>
      </vt:variant>
      <vt:variant>
        <vt:i4>196678</vt:i4>
      </vt:variant>
      <vt:variant>
        <vt:i4>0</vt:i4>
      </vt:variant>
      <vt:variant>
        <vt:i4>0</vt:i4>
      </vt:variant>
      <vt:variant>
        <vt:i4>5</vt:i4>
      </vt:variant>
      <vt:variant>
        <vt:lpwstr>mailto:thaibxl@thaiembassy.be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FIACAT (PC)</dc:creator>
  <cp:keywords/>
  <dc:description/>
  <cp:lastModifiedBy>Cécile Auriol</cp:lastModifiedBy>
  <cp:revision>5</cp:revision>
  <cp:lastPrinted>2020-06-02T05:00:00Z</cp:lastPrinted>
  <dcterms:created xsi:type="dcterms:W3CDTF">2020-05-31T19:42:00Z</dcterms:created>
  <dcterms:modified xsi:type="dcterms:W3CDTF">2020-06-02T13:02:00Z</dcterms:modified>
</cp:coreProperties>
</file>